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98358" w14:textId="3FB9322E" w:rsidR="00153A59" w:rsidRPr="004414AA" w:rsidRDefault="00153A59" w:rsidP="00D543BE">
      <w:pPr>
        <w:jc w:val="center"/>
        <w:rPr>
          <w:rFonts w:cs="Arial"/>
          <w:b/>
          <w:bCs/>
          <w:szCs w:val="24"/>
        </w:rPr>
      </w:pPr>
      <w:r w:rsidRPr="004414AA">
        <w:rPr>
          <w:rFonts w:cs="Arial"/>
          <w:b/>
          <w:bCs/>
          <w:szCs w:val="24"/>
        </w:rPr>
        <w:t>UNIVERSIDAD MARIANO GÁLVEZ DE GUATEMALA</w:t>
      </w:r>
    </w:p>
    <w:p w14:paraId="0050877C" w14:textId="143CF0B9" w:rsidR="00153A59" w:rsidRDefault="00153A59" w:rsidP="00D543BE">
      <w:pPr>
        <w:jc w:val="center"/>
        <w:rPr>
          <w:rFonts w:cs="Arial"/>
          <w:b/>
          <w:bCs/>
          <w:szCs w:val="24"/>
        </w:rPr>
      </w:pPr>
      <w:r w:rsidRPr="004414AA">
        <w:rPr>
          <w:rFonts w:cs="Arial"/>
          <w:b/>
          <w:bCs/>
          <w:szCs w:val="24"/>
        </w:rPr>
        <w:t>FACULTAD</w:t>
      </w:r>
      <w:r>
        <w:rPr>
          <w:rFonts w:cs="Arial"/>
          <w:b/>
          <w:bCs/>
          <w:szCs w:val="24"/>
        </w:rPr>
        <w:t xml:space="preserve"> DE</w:t>
      </w:r>
      <w:r w:rsidRPr="004414AA">
        <w:rPr>
          <w:rFonts w:cs="Arial"/>
          <w:b/>
          <w:bCs/>
          <w:szCs w:val="24"/>
        </w:rPr>
        <w:t xml:space="preserve"> INGENIER</w:t>
      </w:r>
      <w:r>
        <w:rPr>
          <w:rFonts w:cs="Arial"/>
          <w:b/>
          <w:bCs/>
          <w:szCs w:val="24"/>
        </w:rPr>
        <w:t>Í</w:t>
      </w:r>
      <w:r w:rsidRPr="004414AA">
        <w:rPr>
          <w:rFonts w:cs="Arial"/>
          <w:b/>
          <w:bCs/>
          <w:szCs w:val="24"/>
        </w:rPr>
        <w:t>A EN SISTEMAS</w:t>
      </w:r>
      <w:r>
        <w:rPr>
          <w:rFonts w:cs="Arial"/>
          <w:b/>
          <w:bCs/>
          <w:szCs w:val="24"/>
        </w:rPr>
        <w:t xml:space="preserve"> DE INFORMACIÓN</w:t>
      </w:r>
    </w:p>
    <w:p w14:paraId="2C6A6296" w14:textId="2D9DA7D9" w:rsidR="00153A59" w:rsidRPr="004414AA" w:rsidRDefault="00A1532D" w:rsidP="00D543BE">
      <w:pPr>
        <w:jc w:val="center"/>
        <w:rPr>
          <w:rFonts w:cs="Arial"/>
          <w:b/>
          <w:bCs/>
          <w:szCs w:val="24"/>
        </w:rPr>
      </w:pPr>
      <w:r w:rsidRPr="004414AA">
        <w:rPr>
          <w:rFonts w:cs="Arial"/>
          <w:b/>
          <w:bCs/>
          <w:noProof/>
          <w:szCs w:val="24"/>
        </w:rPr>
        <w:drawing>
          <wp:anchor distT="0" distB="0" distL="114300" distR="114300" simplePos="0" relativeHeight="251659264" behindDoc="1" locked="0" layoutInCell="1" allowOverlap="1" wp14:anchorId="0E115098" wp14:editId="296C7871">
            <wp:simplePos x="0" y="0"/>
            <wp:positionH relativeFrom="margin">
              <wp:posOffset>-198646</wp:posOffset>
            </wp:positionH>
            <wp:positionV relativeFrom="paragraph">
              <wp:posOffset>130175</wp:posOffset>
            </wp:positionV>
            <wp:extent cx="6129984" cy="6448425"/>
            <wp:effectExtent l="0" t="0" r="0" b="0"/>
            <wp:wrapNone/>
            <wp:docPr id="621016686"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16686" name="Imagen 1" descr="Imagen que contiene Calendario&#10;&#10;Descripción generada automáticamente"/>
                    <pic:cNvPicPr>
                      <a:picLocks noChangeAspect="1" noChangeArrowheads="1"/>
                    </pic:cNvPicPr>
                  </pic:nvPicPr>
                  <pic:blipFill rotWithShape="1">
                    <a:blip r:embed="rId8">
                      <a:alphaModFix amt="20000"/>
                      <a:extLst>
                        <a:ext uri="{28A0092B-C50C-407E-A947-70E740481C1C}">
                          <a14:useLocalDpi xmlns:a14="http://schemas.microsoft.com/office/drawing/2010/main" val="0"/>
                        </a:ext>
                      </a:extLst>
                    </a:blip>
                    <a:srcRect l="26081" t="-926" r="26388" b="926"/>
                    <a:stretch/>
                  </pic:blipFill>
                  <pic:spPr bwMode="auto">
                    <a:xfrm>
                      <a:off x="0" y="0"/>
                      <a:ext cx="6129984" cy="6448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3A59" w:rsidRPr="004414AA">
        <w:rPr>
          <w:rFonts w:cs="Arial"/>
          <w:b/>
          <w:bCs/>
          <w:szCs w:val="24"/>
        </w:rPr>
        <w:t>SEDE SAN JUAN SACATEPÉQUEZ</w:t>
      </w:r>
    </w:p>
    <w:p w14:paraId="0854D35D" w14:textId="77777777" w:rsidR="00153A59" w:rsidRPr="004414AA" w:rsidRDefault="00153A59" w:rsidP="00163641">
      <w:pPr>
        <w:jc w:val="both"/>
        <w:rPr>
          <w:rFonts w:cs="Arial"/>
          <w:b/>
          <w:bCs/>
          <w:szCs w:val="24"/>
        </w:rPr>
      </w:pPr>
    </w:p>
    <w:p w14:paraId="4778E6B8" w14:textId="77777777" w:rsidR="00153A59" w:rsidRDefault="00153A59" w:rsidP="00163641">
      <w:pPr>
        <w:jc w:val="both"/>
        <w:rPr>
          <w:rFonts w:cs="Arial"/>
          <w:b/>
          <w:bCs/>
          <w:szCs w:val="24"/>
        </w:rPr>
      </w:pPr>
    </w:p>
    <w:p w14:paraId="046313FC" w14:textId="77777777" w:rsidR="00153A59" w:rsidRDefault="00153A59" w:rsidP="00163641">
      <w:pPr>
        <w:jc w:val="both"/>
        <w:rPr>
          <w:rFonts w:cs="Arial"/>
          <w:b/>
          <w:bCs/>
          <w:szCs w:val="24"/>
        </w:rPr>
      </w:pPr>
    </w:p>
    <w:p w14:paraId="46ADDA00" w14:textId="77777777" w:rsidR="00A1532D" w:rsidRDefault="00A1532D" w:rsidP="00163641">
      <w:pPr>
        <w:jc w:val="both"/>
        <w:rPr>
          <w:rFonts w:cs="Arial"/>
          <w:b/>
          <w:bCs/>
          <w:szCs w:val="24"/>
        </w:rPr>
      </w:pPr>
    </w:p>
    <w:p w14:paraId="23721279" w14:textId="77777777" w:rsidR="00A1532D" w:rsidRDefault="00A1532D" w:rsidP="00163641">
      <w:pPr>
        <w:jc w:val="both"/>
        <w:rPr>
          <w:rFonts w:cs="Arial"/>
          <w:b/>
          <w:bCs/>
          <w:szCs w:val="24"/>
        </w:rPr>
      </w:pPr>
    </w:p>
    <w:p w14:paraId="3B477050" w14:textId="77777777" w:rsidR="00A1532D" w:rsidRPr="004414AA" w:rsidRDefault="00A1532D" w:rsidP="00163641">
      <w:pPr>
        <w:jc w:val="both"/>
        <w:rPr>
          <w:rFonts w:cs="Arial"/>
          <w:b/>
          <w:bCs/>
          <w:szCs w:val="24"/>
        </w:rPr>
      </w:pPr>
    </w:p>
    <w:p w14:paraId="0437E9E7" w14:textId="77777777" w:rsidR="00153A59" w:rsidRDefault="00153A59" w:rsidP="00163641">
      <w:pPr>
        <w:jc w:val="both"/>
        <w:rPr>
          <w:rFonts w:cs="Arial"/>
          <w:b/>
          <w:bCs/>
          <w:szCs w:val="24"/>
        </w:rPr>
      </w:pPr>
    </w:p>
    <w:p w14:paraId="043FDCE0" w14:textId="77777777" w:rsidR="00136993" w:rsidRDefault="00136993" w:rsidP="00163641">
      <w:pPr>
        <w:jc w:val="both"/>
        <w:rPr>
          <w:rFonts w:cs="Arial"/>
          <w:b/>
          <w:bCs/>
          <w:szCs w:val="24"/>
        </w:rPr>
      </w:pPr>
    </w:p>
    <w:p w14:paraId="69D762B6" w14:textId="5ADB34F2" w:rsidR="00153A59" w:rsidRDefault="00163641" w:rsidP="00163641">
      <w:pPr>
        <w:jc w:val="both"/>
        <w:rPr>
          <w:rFonts w:cs="Arial"/>
          <w:b/>
          <w:bCs/>
          <w:szCs w:val="24"/>
        </w:rPr>
      </w:pPr>
      <w:r w:rsidRPr="00163641">
        <w:rPr>
          <w:rFonts w:cs="Arial"/>
          <w:b/>
          <w:bCs/>
          <w:szCs w:val="24"/>
          <w:lang w:val="es-MX"/>
        </w:rPr>
        <w:t xml:space="preserve">LA TECNOLOGÍA COMO HERRAMIENTA PARA MEDIR LA ASISTENCIA Y MEJORAR COMUNICACIÓN CON LOS PADRES DE FAMILIA DE LOS </w:t>
      </w:r>
      <w:r w:rsidRPr="00163641">
        <w:rPr>
          <w:rFonts w:cs="Arial"/>
          <w:b/>
          <w:bCs/>
          <w:szCs w:val="24"/>
        </w:rPr>
        <w:t>ESTUDIANTES DEL CICLO BASICO EN INSTITUTO POR COOPERATIVA “ADONAI”</w:t>
      </w:r>
    </w:p>
    <w:p w14:paraId="2BDFBAA1" w14:textId="77777777" w:rsidR="00153A59" w:rsidRDefault="00153A59" w:rsidP="00163641">
      <w:pPr>
        <w:jc w:val="both"/>
        <w:rPr>
          <w:rFonts w:cs="Arial"/>
          <w:b/>
          <w:bCs/>
          <w:szCs w:val="24"/>
        </w:rPr>
      </w:pPr>
    </w:p>
    <w:p w14:paraId="5547413D" w14:textId="77777777" w:rsidR="00136993" w:rsidRDefault="00136993" w:rsidP="00163641">
      <w:pPr>
        <w:jc w:val="both"/>
        <w:rPr>
          <w:rFonts w:cs="Arial"/>
          <w:b/>
          <w:bCs/>
          <w:szCs w:val="24"/>
        </w:rPr>
      </w:pPr>
    </w:p>
    <w:p w14:paraId="4417A766" w14:textId="77777777" w:rsidR="00136993" w:rsidRDefault="00136993" w:rsidP="00163641">
      <w:pPr>
        <w:jc w:val="both"/>
        <w:rPr>
          <w:rFonts w:cs="Arial"/>
          <w:b/>
          <w:bCs/>
          <w:szCs w:val="24"/>
        </w:rPr>
      </w:pPr>
    </w:p>
    <w:p w14:paraId="29010E25" w14:textId="77777777" w:rsidR="00153A59" w:rsidRDefault="00153A59" w:rsidP="00163641">
      <w:pPr>
        <w:jc w:val="both"/>
        <w:rPr>
          <w:rFonts w:cs="Arial"/>
          <w:b/>
          <w:bCs/>
          <w:szCs w:val="24"/>
        </w:rPr>
      </w:pPr>
    </w:p>
    <w:p w14:paraId="49BC0BC3" w14:textId="77777777" w:rsidR="00153A59" w:rsidRDefault="00153A59" w:rsidP="00163641">
      <w:pPr>
        <w:jc w:val="both"/>
        <w:rPr>
          <w:rFonts w:cs="Arial"/>
          <w:b/>
          <w:bCs/>
          <w:szCs w:val="24"/>
        </w:rPr>
      </w:pPr>
    </w:p>
    <w:p w14:paraId="33DEAB08" w14:textId="41554DDC" w:rsidR="00153A59" w:rsidRPr="00170FD8" w:rsidRDefault="00153A59" w:rsidP="00D543BE">
      <w:pPr>
        <w:jc w:val="center"/>
        <w:rPr>
          <w:rFonts w:cs="Arial"/>
          <w:b/>
          <w:bCs/>
          <w:szCs w:val="24"/>
        </w:rPr>
      </w:pPr>
      <w:r w:rsidRPr="00170FD8">
        <w:rPr>
          <w:rFonts w:cs="Arial"/>
          <w:b/>
          <w:bCs/>
          <w:szCs w:val="24"/>
        </w:rPr>
        <w:t>JONATAN NOE PEREZ MORALES</w:t>
      </w:r>
    </w:p>
    <w:p w14:paraId="67FCE687" w14:textId="7B1BFBF7" w:rsidR="008126AA" w:rsidRDefault="00153A59" w:rsidP="00D543BE">
      <w:pPr>
        <w:jc w:val="center"/>
        <w:rPr>
          <w:rFonts w:cs="Arial"/>
          <w:b/>
          <w:bCs/>
          <w:szCs w:val="24"/>
        </w:rPr>
      </w:pPr>
      <w:r w:rsidRPr="00170FD8">
        <w:rPr>
          <w:rFonts w:cs="Arial"/>
          <w:b/>
          <w:bCs/>
          <w:szCs w:val="24"/>
        </w:rPr>
        <w:t xml:space="preserve">GUATEMALA, </w:t>
      </w:r>
      <w:r w:rsidR="00163641">
        <w:rPr>
          <w:rFonts w:cs="Arial"/>
          <w:b/>
          <w:bCs/>
          <w:szCs w:val="24"/>
        </w:rPr>
        <w:t xml:space="preserve">OCTUBRE </w:t>
      </w:r>
      <w:r w:rsidRPr="00170FD8">
        <w:rPr>
          <w:rFonts w:cs="Arial"/>
          <w:b/>
          <w:bCs/>
          <w:szCs w:val="24"/>
        </w:rPr>
        <w:t>2023</w:t>
      </w:r>
    </w:p>
    <w:p w14:paraId="64ED6DA9" w14:textId="77777777" w:rsidR="00136993" w:rsidRDefault="00136993" w:rsidP="00163641">
      <w:pPr>
        <w:ind w:firstLine="0"/>
        <w:jc w:val="both"/>
        <w:rPr>
          <w:rFonts w:cs="Arial"/>
          <w:b/>
          <w:bCs/>
          <w:szCs w:val="24"/>
        </w:rPr>
        <w:sectPr w:rsidR="00136993" w:rsidSect="00163641">
          <w:headerReference w:type="default" r:id="rId9"/>
          <w:footerReference w:type="default" r:id="rId10"/>
          <w:footerReference w:type="first" r:id="rId11"/>
          <w:pgSz w:w="12240" w:h="15840"/>
          <w:pgMar w:top="1440" w:right="1440" w:bottom="1440" w:left="1440" w:header="284" w:footer="709" w:gutter="0"/>
          <w:pgNumType w:start="1"/>
          <w:cols w:space="720"/>
          <w:titlePg/>
          <w:docGrid w:linePitch="326"/>
        </w:sectPr>
      </w:pPr>
    </w:p>
    <w:sdt>
      <w:sdtPr>
        <w:rPr>
          <w:rFonts w:ascii="Arial" w:eastAsia="Calibri" w:hAnsi="Arial" w:cs="Calibri"/>
          <w:color w:val="auto"/>
          <w:sz w:val="24"/>
          <w:szCs w:val="22"/>
          <w:lang w:val="es-ES"/>
        </w:rPr>
        <w:id w:val="-266618241"/>
        <w:docPartObj>
          <w:docPartGallery w:val="Table of Contents"/>
          <w:docPartUnique/>
        </w:docPartObj>
      </w:sdtPr>
      <w:sdtEndPr>
        <w:rPr>
          <w:b/>
          <w:bCs/>
        </w:rPr>
      </w:sdtEndPr>
      <w:sdtContent>
        <w:p w14:paraId="3984FD0B" w14:textId="3DA1E3FA" w:rsidR="00CD70B0" w:rsidRPr="00136993" w:rsidRDefault="00136993" w:rsidP="00163641">
          <w:pPr>
            <w:pStyle w:val="TtuloTDC"/>
            <w:jc w:val="both"/>
            <w:rPr>
              <w:rFonts w:eastAsia="Arial" w:cs="Arial"/>
              <w:b/>
              <w:bCs/>
              <w:szCs w:val="24"/>
            </w:rPr>
          </w:pPr>
          <w:r w:rsidRPr="00136993">
            <w:rPr>
              <w:b/>
              <w:bCs/>
              <w:lang w:val="es-ES"/>
            </w:rPr>
            <w:t>INDICE</w:t>
          </w:r>
        </w:p>
        <w:p w14:paraId="7F6E0630" w14:textId="101A6C81" w:rsidR="00163641" w:rsidRDefault="00CD70B0" w:rsidP="00163641">
          <w:pPr>
            <w:pStyle w:val="TDC1"/>
            <w:jc w:val="both"/>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48682022" w:history="1">
            <w:r w:rsidR="00163641" w:rsidRPr="007D54D3">
              <w:rPr>
                <w:rStyle w:val="Hipervnculo"/>
                <w:noProof/>
              </w:rPr>
              <w:t>INTRODUCCIÓN</w:t>
            </w:r>
            <w:r w:rsidR="00163641">
              <w:rPr>
                <w:noProof/>
                <w:webHidden/>
              </w:rPr>
              <w:tab/>
            </w:r>
            <w:r w:rsidR="00163641">
              <w:rPr>
                <w:noProof/>
                <w:webHidden/>
              </w:rPr>
              <w:fldChar w:fldCharType="begin"/>
            </w:r>
            <w:r w:rsidR="00163641">
              <w:rPr>
                <w:noProof/>
                <w:webHidden/>
              </w:rPr>
              <w:instrText xml:space="preserve"> PAGEREF _Toc148682022 \h </w:instrText>
            </w:r>
            <w:r w:rsidR="00163641">
              <w:rPr>
                <w:noProof/>
                <w:webHidden/>
              </w:rPr>
            </w:r>
            <w:r w:rsidR="00163641">
              <w:rPr>
                <w:noProof/>
                <w:webHidden/>
              </w:rPr>
              <w:fldChar w:fldCharType="separate"/>
            </w:r>
            <w:r w:rsidR="00163641">
              <w:rPr>
                <w:noProof/>
                <w:webHidden/>
              </w:rPr>
              <w:t>1</w:t>
            </w:r>
            <w:r w:rsidR="00163641">
              <w:rPr>
                <w:noProof/>
                <w:webHidden/>
              </w:rPr>
              <w:fldChar w:fldCharType="end"/>
            </w:r>
          </w:hyperlink>
        </w:p>
        <w:p w14:paraId="3AF05D8B" w14:textId="4A5198E3" w:rsidR="00163641" w:rsidRDefault="00000000" w:rsidP="00163641">
          <w:pPr>
            <w:pStyle w:val="TDC1"/>
            <w:jc w:val="both"/>
            <w:rPr>
              <w:rFonts w:asciiTheme="minorHAnsi" w:eastAsiaTheme="minorEastAsia" w:hAnsiTheme="minorHAnsi" w:cstheme="minorBidi"/>
              <w:noProof/>
              <w:kern w:val="2"/>
              <w:sz w:val="22"/>
              <w14:ligatures w14:val="standardContextual"/>
            </w:rPr>
          </w:pPr>
          <w:hyperlink w:anchor="_Toc148682023" w:history="1">
            <w:r w:rsidR="00163641" w:rsidRPr="007D54D3">
              <w:rPr>
                <w:rStyle w:val="Hipervnculo"/>
                <w:noProof/>
              </w:rPr>
              <w:t>CAPITULO I. MARCO CONCEPTUAL</w:t>
            </w:r>
            <w:r w:rsidR="00163641">
              <w:rPr>
                <w:noProof/>
                <w:webHidden/>
              </w:rPr>
              <w:tab/>
            </w:r>
            <w:r w:rsidR="00163641">
              <w:rPr>
                <w:noProof/>
                <w:webHidden/>
              </w:rPr>
              <w:fldChar w:fldCharType="begin"/>
            </w:r>
            <w:r w:rsidR="00163641">
              <w:rPr>
                <w:noProof/>
                <w:webHidden/>
              </w:rPr>
              <w:instrText xml:space="preserve"> PAGEREF _Toc148682023 \h </w:instrText>
            </w:r>
            <w:r w:rsidR="00163641">
              <w:rPr>
                <w:noProof/>
                <w:webHidden/>
              </w:rPr>
            </w:r>
            <w:r w:rsidR="00163641">
              <w:rPr>
                <w:noProof/>
                <w:webHidden/>
              </w:rPr>
              <w:fldChar w:fldCharType="separate"/>
            </w:r>
            <w:r w:rsidR="00163641">
              <w:rPr>
                <w:noProof/>
                <w:webHidden/>
              </w:rPr>
              <w:t>1</w:t>
            </w:r>
            <w:r w:rsidR="00163641">
              <w:rPr>
                <w:noProof/>
                <w:webHidden/>
              </w:rPr>
              <w:fldChar w:fldCharType="end"/>
            </w:r>
          </w:hyperlink>
        </w:p>
        <w:p w14:paraId="32416BF2" w14:textId="4F1B2860" w:rsidR="00163641" w:rsidRDefault="00000000" w:rsidP="00163641">
          <w:pPr>
            <w:pStyle w:val="TDC2"/>
            <w:tabs>
              <w:tab w:val="left" w:pos="1100"/>
              <w:tab w:val="right" w:leader="dot" w:pos="9350"/>
            </w:tabs>
            <w:jc w:val="both"/>
            <w:rPr>
              <w:rFonts w:asciiTheme="minorHAnsi" w:eastAsiaTheme="minorEastAsia" w:hAnsiTheme="minorHAnsi" w:cstheme="minorBidi"/>
              <w:noProof/>
              <w:kern w:val="2"/>
              <w:sz w:val="22"/>
              <w14:ligatures w14:val="standardContextual"/>
            </w:rPr>
          </w:pPr>
          <w:hyperlink w:anchor="_Toc148682024" w:history="1">
            <w:r w:rsidR="00163641" w:rsidRPr="007D54D3">
              <w:rPr>
                <w:rStyle w:val="Hipervnculo"/>
                <w:noProof/>
              </w:rPr>
              <w:t>1.1</w:t>
            </w:r>
            <w:r w:rsidR="00163641">
              <w:rPr>
                <w:rFonts w:asciiTheme="minorHAnsi" w:eastAsiaTheme="minorEastAsia" w:hAnsiTheme="minorHAnsi" w:cstheme="minorBidi"/>
                <w:noProof/>
                <w:kern w:val="2"/>
                <w:sz w:val="22"/>
                <w14:ligatures w14:val="standardContextual"/>
              </w:rPr>
              <w:tab/>
            </w:r>
            <w:r w:rsidR="00163641" w:rsidRPr="007D54D3">
              <w:rPr>
                <w:rStyle w:val="Hipervnculo"/>
                <w:noProof/>
              </w:rPr>
              <w:t>Antecedentes</w:t>
            </w:r>
            <w:r w:rsidR="00163641">
              <w:rPr>
                <w:noProof/>
                <w:webHidden/>
              </w:rPr>
              <w:tab/>
            </w:r>
            <w:r w:rsidR="00163641">
              <w:rPr>
                <w:noProof/>
                <w:webHidden/>
              </w:rPr>
              <w:fldChar w:fldCharType="begin"/>
            </w:r>
            <w:r w:rsidR="00163641">
              <w:rPr>
                <w:noProof/>
                <w:webHidden/>
              </w:rPr>
              <w:instrText xml:space="preserve"> PAGEREF _Toc148682024 \h </w:instrText>
            </w:r>
            <w:r w:rsidR="00163641">
              <w:rPr>
                <w:noProof/>
                <w:webHidden/>
              </w:rPr>
            </w:r>
            <w:r w:rsidR="00163641">
              <w:rPr>
                <w:noProof/>
                <w:webHidden/>
              </w:rPr>
              <w:fldChar w:fldCharType="separate"/>
            </w:r>
            <w:r w:rsidR="00163641">
              <w:rPr>
                <w:noProof/>
                <w:webHidden/>
              </w:rPr>
              <w:t>2</w:t>
            </w:r>
            <w:r w:rsidR="00163641">
              <w:rPr>
                <w:noProof/>
                <w:webHidden/>
              </w:rPr>
              <w:fldChar w:fldCharType="end"/>
            </w:r>
          </w:hyperlink>
        </w:p>
        <w:p w14:paraId="12D70393" w14:textId="3A6A63A9"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25" w:history="1">
            <w:r w:rsidR="00163641" w:rsidRPr="007D54D3">
              <w:rPr>
                <w:rStyle w:val="Hipervnculo"/>
                <w:noProof/>
              </w:rPr>
              <w:t>1.2 Justificación</w:t>
            </w:r>
            <w:r w:rsidR="00163641">
              <w:rPr>
                <w:noProof/>
                <w:webHidden/>
              </w:rPr>
              <w:tab/>
            </w:r>
            <w:r w:rsidR="00163641">
              <w:rPr>
                <w:noProof/>
                <w:webHidden/>
              </w:rPr>
              <w:fldChar w:fldCharType="begin"/>
            </w:r>
            <w:r w:rsidR="00163641">
              <w:rPr>
                <w:noProof/>
                <w:webHidden/>
              </w:rPr>
              <w:instrText xml:space="preserve"> PAGEREF _Toc148682025 \h </w:instrText>
            </w:r>
            <w:r w:rsidR="00163641">
              <w:rPr>
                <w:noProof/>
                <w:webHidden/>
              </w:rPr>
            </w:r>
            <w:r w:rsidR="00163641">
              <w:rPr>
                <w:noProof/>
                <w:webHidden/>
              </w:rPr>
              <w:fldChar w:fldCharType="separate"/>
            </w:r>
            <w:r w:rsidR="00163641">
              <w:rPr>
                <w:noProof/>
                <w:webHidden/>
              </w:rPr>
              <w:t>2</w:t>
            </w:r>
            <w:r w:rsidR="00163641">
              <w:rPr>
                <w:noProof/>
                <w:webHidden/>
              </w:rPr>
              <w:fldChar w:fldCharType="end"/>
            </w:r>
          </w:hyperlink>
        </w:p>
        <w:p w14:paraId="5DB0DE04" w14:textId="3FD87FB1"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26" w:history="1">
            <w:r w:rsidR="00163641" w:rsidRPr="007D54D3">
              <w:rPr>
                <w:rStyle w:val="Hipervnculo"/>
                <w:noProof/>
              </w:rPr>
              <w:t>1.3 Planteamiento Del Problema</w:t>
            </w:r>
            <w:r w:rsidR="00163641">
              <w:rPr>
                <w:noProof/>
                <w:webHidden/>
              </w:rPr>
              <w:tab/>
            </w:r>
            <w:r w:rsidR="00163641">
              <w:rPr>
                <w:noProof/>
                <w:webHidden/>
              </w:rPr>
              <w:fldChar w:fldCharType="begin"/>
            </w:r>
            <w:r w:rsidR="00163641">
              <w:rPr>
                <w:noProof/>
                <w:webHidden/>
              </w:rPr>
              <w:instrText xml:space="preserve"> PAGEREF _Toc148682026 \h </w:instrText>
            </w:r>
            <w:r w:rsidR="00163641">
              <w:rPr>
                <w:noProof/>
                <w:webHidden/>
              </w:rPr>
            </w:r>
            <w:r w:rsidR="00163641">
              <w:rPr>
                <w:noProof/>
                <w:webHidden/>
              </w:rPr>
              <w:fldChar w:fldCharType="separate"/>
            </w:r>
            <w:r w:rsidR="00163641">
              <w:rPr>
                <w:noProof/>
                <w:webHidden/>
              </w:rPr>
              <w:t>3</w:t>
            </w:r>
            <w:r w:rsidR="00163641">
              <w:rPr>
                <w:noProof/>
                <w:webHidden/>
              </w:rPr>
              <w:fldChar w:fldCharType="end"/>
            </w:r>
          </w:hyperlink>
        </w:p>
        <w:p w14:paraId="65422175" w14:textId="76F58913"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27" w:history="1">
            <w:r w:rsidR="00163641" w:rsidRPr="007D54D3">
              <w:rPr>
                <w:rStyle w:val="Hipervnculo"/>
                <w:noProof/>
              </w:rPr>
              <w:t>1.4 Preguntas A Resolver</w:t>
            </w:r>
            <w:r w:rsidR="00163641">
              <w:rPr>
                <w:noProof/>
                <w:webHidden/>
              </w:rPr>
              <w:tab/>
            </w:r>
            <w:r w:rsidR="00163641">
              <w:rPr>
                <w:noProof/>
                <w:webHidden/>
              </w:rPr>
              <w:fldChar w:fldCharType="begin"/>
            </w:r>
            <w:r w:rsidR="00163641">
              <w:rPr>
                <w:noProof/>
                <w:webHidden/>
              </w:rPr>
              <w:instrText xml:space="preserve"> PAGEREF _Toc148682027 \h </w:instrText>
            </w:r>
            <w:r w:rsidR="00163641">
              <w:rPr>
                <w:noProof/>
                <w:webHidden/>
              </w:rPr>
            </w:r>
            <w:r w:rsidR="00163641">
              <w:rPr>
                <w:noProof/>
                <w:webHidden/>
              </w:rPr>
              <w:fldChar w:fldCharType="separate"/>
            </w:r>
            <w:r w:rsidR="00163641">
              <w:rPr>
                <w:noProof/>
                <w:webHidden/>
              </w:rPr>
              <w:t>4</w:t>
            </w:r>
            <w:r w:rsidR="00163641">
              <w:rPr>
                <w:noProof/>
                <w:webHidden/>
              </w:rPr>
              <w:fldChar w:fldCharType="end"/>
            </w:r>
          </w:hyperlink>
        </w:p>
        <w:p w14:paraId="350A75D3" w14:textId="54496623"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28" w:history="1">
            <w:r w:rsidR="00163641" w:rsidRPr="007D54D3">
              <w:rPr>
                <w:rStyle w:val="Hipervnculo"/>
                <w:noProof/>
              </w:rPr>
              <w:t>1.5 Objetivos</w:t>
            </w:r>
            <w:r w:rsidR="00163641">
              <w:rPr>
                <w:noProof/>
                <w:webHidden/>
              </w:rPr>
              <w:tab/>
            </w:r>
            <w:r w:rsidR="00163641">
              <w:rPr>
                <w:noProof/>
                <w:webHidden/>
              </w:rPr>
              <w:fldChar w:fldCharType="begin"/>
            </w:r>
            <w:r w:rsidR="00163641">
              <w:rPr>
                <w:noProof/>
                <w:webHidden/>
              </w:rPr>
              <w:instrText xml:space="preserve"> PAGEREF _Toc148682028 \h </w:instrText>
            </w:r>
            <w:r w:rsidR="00163641">
              <w:rPr>
                <w:noProof/>
                <w:webHidden/>
              </w:rPr>
            </w:r>
            <w:r w:rsidR="00163641">
              <w:rPr>
                <w:noProof/>
                <w:webHidden/>
              </w:rPr>
              <w:fldChar w:fldCharType="separate"/>
            </w:r>
            <w:r w:rsidR="00163641">
              <w:rPr>
                <w:noProof/>
                <w:webHidden/>
              </w:rPr>
              <w:t>5</w:t>
            </w:r>
            <w:r w:rsidR="00163641">
              <w:rPr>
                <w:noProof/>
                <w:webHidden/>
              </w:rPr>
              <w:fldChar w:fldCharType="end"/>
            </w:r>
          </w:hyperlink>
        </w:p>
        <w:p w14:paraId="6D56DDD7" w14:textId="64B18EB7"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29" w:history="1">
            <w:r w:rsidR="00163641" w:rsidRPr="007D54D3">
              <w:rPr>
                <w:rStyle w:val="Hipervnculo"/>
                <w:rFonts w:eastAsia="Arial" w:cs="Arial"/>
                <w:noProof/>
              </w:rPr>
              <w:t>1.5.1 Objetivo General.</w:t>
            </w:r>
            <w:r w:rsidR="00163641">
              <w:rPr>
                <w:noProof/>
                <w:webHidden/>
              </w:rPr>
              <w:tab/>
            </w:r>
            <w:r w:rsidR="00163641">
              <w:rPr>
                <w:noProof/>
                <w:webHidden/>
              </w:rPr>
              <w:fldChar w:fldCharType="begin"/>
            </w:r>
            <w:r w:rsidR="00163641">
              <w:rPr>
                <w:noProof/>
                <w:webHidden/>
              </w:rPr>
              <w:instrText xml:space="preserve"> PAGEREF _Toc148682029 \h </w:instrText>
            </w:r>
            <w:r w:rsidR="00163641">
              <w:rPr>
                <w:noProof/>
                <w:webHidden/>
              </w:rPr>
            </w:r>
            <w:r w:rsidR="00163641">
              <w:rPr>
                <w:noProof/>
                <w:webHidden/>
              </w:rPr>
              <w:fldChar w:fldCharType="separate"/>
            </w:r>
            <w:r w:rsidR="00163641">
              <w:rPr>
                <w:noProof/>
                <w:webHidden/>
              </w:rPr>
              <w:t>5</w:t>
            </w:r>
            <w:r w:rsidR="00163641">
              <w:rPr>
                <w:noProof/>
                <w:webHidden/>
              </w:rPr>
              <w:fldChar w:fldCharType="end"/>
            </w:r>
          </w:hyperlink>
        </w:p>
        <w:p w14:paraId="3889782B" w14:textId="50CBADF1"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30" w:history="1">
            <w:r w:rsidR="00163641" w:rsidRPr="007D54D3">
              <w:rPr>
                <w:rStyle w:val="Hipervnculo"/>
                <w:noProof/>
              </w:rPr>
              <w:t>1.5.2 Objeivos Especificos.</w:t>
            </w:r>
            <w:r w:rsidR="00163641">
              <w:rPr>
                <w:noProof/>
                <w:webHidden/>
              </w:rPr>
              <w:tab/>
            </w:r>
            <w:r w:rsidR="00163641">
              <w:rPr>
                <w:noProof/>
                <w:webHidden/>
              </w:rPr>
              <w:fldChar w:fldCharType="begin"/>
            </w:r>
            <w:r w:rsidR="00163641">
              <w:rPr>
                <w:noProof/>
                <w:webHidden/>
              </w:rPr>
              <w:instrText xml:space="preserve"> PAGEREF _Toc148682030 \h </w:instrText>
            </w:r>
            <w:r w:rsidR="00163641">
              <w:rPr>
                <w:noProof/>
                <w:webHidden/>
              </w:rPr>
            </w:r>
            <w:r w:rsidR="00163641">
              <w:rPr>
                <w:noProof/>
                <w:webHidden/>
              </w:rPr>
              <w:fldChar w:fldCharType="separate"/>
            </w:r>
            <w:r w:rsidR="00163641">
              <w:rPr>
                <w:noProof/>
                <w:webHidden/>
              </w:rPr>
              <w:t>5</w:t>
            </w:r>
            <w:r w:rsidR="00163641">
              <w:rPr>
                <w:noProof/>
                <w:webHidden/>
              </w:rPr>
              <w:fldChar w:fldCharType="end"/>
            </w:r>
          </w:hyperlink>
        </w:p>
        <w:p w14:paraId="0CD3D53A" w14:textId="6AC28FB2"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31" w:history="1">
            <w:r w:rsidR="00163641" w:rsidRPr="007D54D3">
              <w:rPr>
                <w:rStyle w:val="Hipervnculo"/>
                <w:noProof/>
              </w:rPr>
              <w:t>1.6 Viabilidad</w:t>
            </w:r>
            <w:r w:rsidR="00163641">
              <w:rPr>
                <w:noProof/>
                <w:webHidden/>
              </w:rPr>
              <w:tab/>
            </w:r>
            <w:r w:rsidR="00163641">
              <w:rPr>
                <w:noProof/>
                <w:webHidden/>
              </w:rPr>
              <w:fldChar w:fldCharType="begin"/>
            </w:r>
            <w:r w:rsidR="00163641">
              <w:rPr>
                <w:noProof/>
                <w:webHidden/>
              </w:rPr>
              <w:instrText xml:space="preserve"> PAGEREF _Toc148682031 \h </w:instrText>
            </w:r>
            <w:r w:rsidR="00163641">
              <w:rPr>
                <w:noProof/>
                <w:webHidden/>
              </w:rPr>
            </w:r>
            <w:r w:rsidR="00163641">
              <w:rPr>
                <w:noProof/>
                <w:webHidden/>
              </w:rPr>
              <w:fldChar w:fldCharType="separate"/>
            </w:r>
            <w:r w:rsidR="00163641">
              <w:rPr>
                <w:noProof/>
                <w:webHidden/>
              </w:rPr>
              <w:t>6</w:t>
            </w:r>
            <w:r w:rsidR="00163641">
              <w:rPr>
                <w:noProof/>
                <w:webHidden/>
              </w:rPr>
              <w:fldChar w:fldCharType="end"/>
            </w:r>
          </w:hyperlink>
        </w:p>
        <w:p w14:paraId="35A7D01D" w14:textId="4C6E74B1"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32" w:history="1">
            <w:r w:rsidR="00163641" w:rsidRPr="007D54D3">
              <w:rPr>
                <w:rStyle w:val="Hipervnculo"/>
                <w:noProof/>
              </w:rPr>
              <w:t>1.6.1 Viabilidad Operativa.</w:t>
            </w:r>
            <w:r w:rsidR="00163641">
              <w:rPr>
                <w:noProof/>
                <w:webHidden/>
              </w:rPr>
              <w:tab/>
            </w:r>
            <w:r w:rsidR="00163641">
              <w:rPr>
                <w:noProof/>
                <w:webHidden/>
              </w:rPr>
              <w:fldChar w:fldCharType="begin"/>
            </w:r>
            <w:r w:rsidR="00163641">
              <w:rPr>
                <w:noProof/>
                <w:webHidden/>
              </w:rPr>
              <w:instrText xml:space="preserve"> PAGEREF _Toc148682032 \h </w:instrText>
            </w:r>
            <w:r w:rsidR="00163641">
              <w:rPr>
                <w:noProof/>
                <w:webHidden/>
              </w:rPr>
            </w:r>
            <w:r w:rsidR="00163641">
              <w:rPr>
                <w:noProof/>
                <w:webHidden/>
              </w:rPr>
              <w:fldChar w:fldCharType="separate"/>
            </w:r>
            <w:r w:rsidR="00163641">
              <w:rPr>
                <w:noProof/>
                <w:webHidden/>
              </w:rPr>
              <w:t>6</w:t>
            </w:r>
            <w:r w:rsidR="00163641">
              <w:rPr>
                <w:noProof/>
                <w:webHidden/>
              </w:rPr>
              <w:fldChar w:fldCharType="end"/>
            </w:r>
          </w:hyperlink>
        </w:p>
        <w:p w14:paraId="01E7AB4D" w14:textId="4F6072FA"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33" w:history="1">
            <w:r w:rsidR="00163641" w:rsidRPr="007D54D3">
              <w:rPr>
                <w:rStyle w:val="Hipervnculo"/>
                <w:noProof/>
              </w:rPr>
              <w:t>1.6.2 Viabilidad Tecnica.</w:t>
            </w:r>
            <w:r w:rsidR="00163641">
              <w:rPr>
                <w:noProof/>
                <w:webHidden/>
              </w:rPr>
              <w:tab/>
            </w:r>
            <w:r w:rsidR="00163641">
              <w:rPr>
                <w:noProof/>
                <w:webHidden/>
              </w:rPr>
              <w:fldChar w:fldCharType="begin"/>
            </w:r>
            <w:r w:rsidR="00163641">
              <w:rPr>
                <w:noProof/>
                <w:webHidden/>
              </w:rPr>
              <w:instrText xml:space="preserve"> PAGEREF _Toc148682033 \h </w:instrText>
            </w:r>
            <w:r w:rsidR="00163641">
              <w:rPr>
                <w:noProof/>
                <w:webHidden/>
              </w:rPr>
            </w:r>
            <w:r w:rsidR="00163641">
              <w:rPr>
                <w:noProof/>
                <w:webHidden/>
              </w:rPr>
              <w:fldChar w:fldCharType="separate"/>
            </w:r>
            <w:r w:rsidR="00163641">
              <w:rPr>
                <w:noProof/>
                <w:webHidden/>
              </w:rPr>
              <w:t>7</w:t>
            </w:r>
            <w:r w:rsidR="00163641">
              <w:rPr>
                <w:noProof/>
                <w:webHidden/>
              </w:rPr>
              <w:fldChar w:fldCharType="end"/>
            </w:r>
          </w:hyperlink>
        </w:p>
        <w:p w14:paraId="2FA35661" w14:textId="210613C2"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34" w:history="1">
            <w:r w:rsidR="00163641" w:rsidRPr="007D54D3">
              <w:rPr>
                <w:rStyle w:val="Hipervnculo"/>
                <w:noProof/>
              </w:rPr>
              <w:t>1.7 Alcance</w:t>
            </w:r>
            <w:r w:rsidR="00163641">
              <w:rPr>
                <w:noProof/>
                <w:webHidden/>
              </w:rPr>
              <w:tab/>
            </w:r>
            <w:r w:rsidR="00163641">
              <w:rPr>
                <w:noProof/>
                <w:webHidden/>
              </w:rPr>
              <w:fldChar w:fldCharType="begin"/>
            </w:r>
            <w:r w:rsidR="00163641">
              <w:rPr>
                <w:noProof/>
                <w:webHidden/>
              </w:rPr>
              <w:instrText xml:space="preserve"> PAGEREF _Toc148682034 \h </w:instrText>
            </w:r>
            <w:r w:rsidR="00163641">
              <w:rPr>
                <w:noProof/>
                <w:webHidden/>
              </w:rPr>
            </w:r>
            <w:r w:rsidR="00163641">
              <w:rPr>
                <w:noProof/>
                <w:webHidden/>
              </w:rPr>
              <w:fldChar w:fldCharType="separate"/>
            </w:r>
            <w:r w:rsidR="00163641">
              <w:rPr>
                <w:noProof/>
                <w:webHidden/>
              </w:rPr>
              <w:t>7</w:t>
            </w:r>
            <w:r w:rsidR="00163641">
              <w:rPr>
                <w:noProof/>
                <w:webHidden/>
              </w:rPr>
              <w:fldChar w:fldCharType="end"/>
            </w:r>
          </w:hyperlink>
        </w:p>
        <w:p w14:paraId="2835A3EE" w14:textId="02A95F5A"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35" w:history="1">
            <w:r w:rsidR="00163641" w:rsidRPr="007D54D3">
              <w:rPr>
                <w:rStyle w:val="Hipervnculo"/>
                <w:noProof/>
              </w:rPr>
              <w:t>1.7.1 Alcance Geografico.</w:t>
            </w:r>
            <w:r w:rsidR="00163641">
              <w:rPr>
                <w:noProof/>
                <w:webHidden/>
              </w:rPr>
              <w:tab/>
            </w:r>
            <w:r w:rsidR="00163641">
              <w:rPr>
                <w:noProof/>
                <w:webHidden/>
              </w:rPr>
              <w:fldChar w:fldCharType="begin"/>
            </w:r>
            <w:r w:rsidR="00163641">
              <w:rPr>
                <w:noProof/>
                <w:webHidden/>
              </w:rPr>
              <w:instrText xml:space="preserve"> PAGEREF _Toc148682035 \h </w:instrText>
            </w:r>
            <w:r w:rsidR="00163641">
              <w:rPr>
                <w:noProof/>
                <w:webHidden/>
              </w:rPr>
            </w:r>
            <w:r w:rsidR="00163641">
              <w:rPr>
                <w:noProof/>
                <w:webHidden/>
              </w:rPr>
              <w:fldChar w:fldCharType="separate"/>
            </w:r>
            <w:r w:rsidR="00163641">
              <w:rPr>
                <w:noProof/>
                <w:webHidden/>
              </w:rPr>
              <w:t>7</w:t>
            </w:r>
            <w:r w:rsidR="00163641">
              <w:rPr>
                <w:noProof/>
                <w:webHidden/>
              </w:rPr>
              <w:fldChar w:fldCharType="end"/>
            </w:r>
          </w:hyperlink>
        </w:p>
        <w:p w14:paraId="2CDEA007" w14:textId="0253A018"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36" w:history="1">
            <w:r w:rsidR="00163641" w:rsidRPr="007D54D3">
              <w:rPr>
                <w:rStyle w:val="Hipervnculo"/>
                <w:noProof/>
              </w:rPr>
              <w:t>1.7.2 Alcance Institucional.</w:t>
            </w:r>
            <w:r w:rsidR="00163641">
              <w:rPr>
                <w:noProof/>
                <w:webHidden/>
              </w:rPr>
              <w:tab/>
            </w:r>
            <w:r w:rsidR="00163641">
              <w:rPr>
                <w:noProof/>
                <w:webHidden/>
              </w:rPr>
              <w:fldChar w:fldCharType="begin"/>
            </w:r>
            <w:r w:rsidR="00163641">
              <w:rPr>
                <w:noProof/>
                <w:webHidden/>
              </w:rPr>
              <w:instrText xml:space="preserve"> PAGEREF _Toc148682036 \h </w:instrText>
            </w:r>
            <w:r w:rsidR="00163641">
              <w:rPr>
                <w:noProof/>
                <w:webHidden/>
              </w:rPr>
            </w:r>
            <w:r w:rsidR="00163641">
              <w:rPr>
                <w:noProof/>
                <w:webHidden/>
              </w:rPr>
              <w:fldChar w:fldCharType="separate"/>
            </w:r>
            <w:r w:rsidR="00163641">
              <w:rPr>
                <w:noProof/>
                <w:webHidden/>
              </w:rPr>
              <w:t>7</w:t>
            </w:r>
            <w:r w:rsidR="00163641">
              <w:rPr>
                <w:noProof/>
                <w:webHidden/>
              </w:rPr>
              <w:fldChar w:fldCharType="end"/>
            </w:r>
          </w:hyperlink>
        </w:p>
        <w:p w14:paraId="73ADF9B7" w14:textId="55A204AC"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37" w:history="1">
            <w:r w:rsidR="00163641" w:rsidRPr="007D54D3">
              <w:rPr>
                <w:rStyle w:val="Hipervnculo"/>
                <w:noProof/>
              </w:rPr>
              <w:t>1.7.3 Alcance Personal.</w:t>
            </w:r>
            <w:r w:rsidR="00163641">
              <w:rPr>
                <w:noProof/>
                <w:webHidden/>
              </w:rPr>
              <w:tab/>
            </w:r>
            <w:r w:rsidR="00163641">
              <w:rPr>
                <w:noProof/>
                <w:webHidden/>
              </w:rPr>
              <w:fldChar w:fldCharType="begin"/>
            </w:r>
            <w:r w:rsidR="00163641">
              <w:rPr>
                <w:noProof/>
                <w:webHidden/>
              </w:rPr>
              <w:instrText xml:space="preserve"> PAGEREF _Toc148682037 \h </w:instrText>
            </w:r>
            <w:r w:rsidR="00163641">
              <w:rPr>
                <w:noProof/>
                <w:webHidden/>
              </w:rPr>
            </w:r>
            <w:r w:rsidR="00163641">
              <w:rPr>
                <w:noProof/>
                <w:webHidden/>
              </w:rPr>
              <w:fldChar w:fldCharType="separate"/>
            </w:r>
            <w:r w:rsidR="00163641">
              <w:rPr>
                <w:noProof/>
                <w:webHidden/>
              </w:rPr>
              <w:t>8</w:t>
            </w:r>
            <w:r w:rsidR="00163641">
              <w:rPr>
                <w:noProof/>
                <w:webHidden/>
              </w:rPr>
              <w:fldChar w:fldCharType="end"/>
            </w:r>
          </w:hyperlink>
        </w:p>
        <w:p w14:paraId="7451E520" w14:textId="696088F9"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38" w:history="1">
            <w:r w:rsidR="00163641" w:rsidRPr="007D54D3">
              <w:rPr>
                <w:rStyle w:val="Hipervnculo"/>
                <w:noProof/>
              </w:rPr>
              <w:t>1.7.4 Alcance Tecnológico.</w:t>
            </w:r>
            <w:r w:rsidR="00163641">
              <w:rPr>
                <w:noProof/>
                <w:webHidden/>
              </w:rPr>
              <w:tab/>
            </w:r>
            <w:r w:rsidR="00163641">
              <w:rPr>
                <w:noProof/>
                <w:webHidden/>
              </w:rPr>
              <w:fldChar w:fldCharType="begin"/>
            </w:r>
            <w:r w:rsidR="00163641">
              <w:rPr>
                <w:noProof/>
                <w:webHidden/>
              </w:rPr>
              <w:instrText xml:space="preserve"> PAGEREF _Toc148682038 \h </w:instrText>
            </w:r>
            <w:r w:rsidR="00163641">
              <w:rPr>
                <w:noProof/>
                <w:webHidden/>
              </w:rPr>
            </w:r>
            <w:r w:rsidR="00163641">
              <w:rPr>
                <w:noProof/>
                <w:webHidden/>
              </w:rPr>
              <w:fldChar w:fldCharType="separate"/>
            </w:r>
            <w:r w:rsidR="00163641">
              <w:rPr>
                <w:noProof/>
                <w:webHidden/>
              </w:rPr>
              <w:t>8</w:t>
            </w:r>
            <w:r w:rsidR="00163641">
              <w:rPr>
                <w:noProof/>
                <w:webHidden/>
              </w:rPr>
              <w:fldChar w:fldCharType="end"/>
            </w:r>
          </w:hyperlink>
        </w:p>
        <w:p w14:paraId="04D00260" w14:textId="4331991E"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39" w:history="1">
            <w:r w:rsidR="00163641" w:rsidRPr="007D54D3">
              <w:rPr>
                <w:rStyle w:val="Hipervnculo"/>
                <w:noProof/>
              </w:rPr>
              <w:t>1.7.5 Alcance Administrativo.</w:t>
            </w:r>
            <w:r w:rsidR="00163641">
              <w:rPr>
                <w:noProof/>
                <w:webHidden/>
              </w:rPr>
              <w:tab/>
            </w:r>
            <w:r w:rsidR="00163641">
              <w:rPr>
                <w:noProof/>
                <w:webHidden/>
              </w:rPr>
              <w:fldChar w:fldCharType="begin"/>
            </w:r>
            <w:r w:rsidR="00163641">
              <w:rPr>
                <w:noProof/>
                <w:webHidden/>
              </w:rPr>
              <w:instrText xml:space="preserve"> PAGEREF _Toc148682039 \h </w:instrText>
            </w:r>
            <w:r w:rsidR="00163641">
              <w:rPr>
                <w:noProof/>
                <w:webHidden/>
              </w:rPr>
            </w:r>
            <w:r w:rsidR="00163641">
              <w:rPr>
                <w:noProof/>
                <w:webHidden/>
              </w:rPr>
              <w:fldChar w:fldCharType="separate"/>
            </w:r>
            <w:r w:rsidR="00163641">
              <w:rPr>
                <w:noProof/>
                <w:webHidden/>
              </w:rPr>
              <w:t>9</w:t>
            </w:r>
            <w:r w:rsidR="00163641">
              <w:rPr>
                <w:noProof/>
                <w:webHidden/>
              </w:rPr>
              <w:fldChar w:fldCharType="end"/>
            </w:r>
          </w:hyperlink>
        </w:p>
        <w:p w14:paraId="3AF7D931" w14:textId="3CBD6F07" w:rsidR="00163641" w:rsidRDefault="00000000" w:rsidP="00163641">
          <w:pPr>
            <w:pStyle w:val="TDC1"/>
            <w:jc w:val="both"/>
            <w:rPr>
              <w:rFonts w:asciiTheme="minorHAnsi" w:eastAsiaTheme="minorEastAsia" w:hAnsiTheme="minorHAnsi" w:cstheme="minorBidi"/>
              <w:noProof/>
              <w:kern w:val="2"/>
              <w:sz w:val="22"/>
              <w14:ligatures w14:val="standardContextual"/>
            </w:rPr>
          </w:pPr>
          <w:hyperlink w:anchor="_Toc148682040" w:history="1">
            <w:r w:rsidR="00163641" w:rsidRPr="007D54D3">
              <w:rPr>
                <w:rStyle w:val="Hipervnculo"/>
                <w:noProof/>
              </w:rPr>
              <w:t>CAPITULO II. MARCO METODOLOGICO</w:t>
            </w:r>
            <w:r w:rsidR="00163641">
              <w:rPr>
                <w:noProof/>
                <w:webHidden/>
              </w:rPr>
              <w:tab/>
            </w:r>
            <w:r w:rsidR="00163641">
              <w:rPr>
                <w:noProof/>
                <w:webHidden/>
              </w:rPr>
              <w:fldChar w:fldCharType="begin"/>
            </w:r>
            <w:r w:rsidR="00163641">
              <w:rPr>
                <w:noProof/>
                <w:webHidden/>
              </w:rPr>
              <w:instrText xml:space="preserve"> PAGEREF _Toc148682040 \h </w:instrText>
            </w:r>
            <w:r w:rsidR="00163641">
              <w:rPr>
                <w:noProof/>
                <w:webHidden/>
              </w:rPr>
            </w:r>
            <w:r w:rsidR="00163641">
              <w:rPr>
                <w:noProof/>
                <w:webHidden/>
              </w:rPr>
              <w:fldChar w:fldCharType="separate"/>
            </w:r>
            <w:r w:rsidR="00163641">
              <w:rPr>
                <w:noProof/>
                <w:webHidden/>
              </w:rPr>
              <w:t>10</w:t>
            </w:r>
            <w:r w:rsidR="00163641">
              <w:rPr>
                <w:noProof/>
                <w:webHidden/>
              </w:rPr>
              <w:fldChar w:fldCharType="end"/>
            </w:r>
          </w:hyperlink>
        </w:p>
        <w:p w14:paraId="51540F1B" w14:textId="08B5D699"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41" w:history="1">
            <w:r w:rsidR="00163641" w:rsidRPr="007D54D3">
              <w:rPr>
                <w:rStyle w:val="Hipervnculo"/>
                <w:noProof/>
              </w:rPr>
              <w:t>2.1 Hipótesis</w:t>
            </w:r>
            <w:r w:rsidR="00163641">
              <w:rPr>
                <w:noProof/>
                <w:webHidden/>
              </w:rPr>
              <w:tab/>
            </w:r>
            <w:r w:rsidR="00163641">
              <w:rPr>
                <w:noProof/>
                <w:webHidden/>
              </w:rPr>
              <w:fldChar w:fldCharType="begin"/>
            </w:r>
            <w:r w:rsidR="00163641">
              <w:rPr>
                <w:noProof/>
                <w:webHidden/>
              </w:rPr>
              <w:instrText xml:space="preserve"> PAGEREF _Toc148682041 \h </w:instrText>
            </w:r>
            <w:r w:rsidR="00163641">
              <w:rPr>
                <w:noProof/>
                <w:webHidden/>
              </w:rPr>
            </w:r>
            <w:r w:rsidR="00163641">
              <w:rPr>
                <w:noProof/>
                <w:webHidden/>
              </w:rPr>
              <w:fldChar w:fldCharType="separate"/>
            </w:r>
            <w:r w:rsidR="00163641">
              <w:rPr>
                <w:noProof/>
                <w:webHidden/>
              </w:rPr>
              <w:t>10</w:t>
            </w:r>
            <w:r w:rsidR="00163641">
              <w:rPr>
                <w:noProof/>
                <w:webHidden/>
              </w:rPr>
              <w:fldChar w:fldCharType="end"/>
            </w:r>
          </w:hyperlink>
        </w:p>
        <w:p w14:paraId="20D464A3" w14:textId="78611E84"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42" w:history="1">
            <w:r w:rsidR="00163641" w:rsidRPr="007D54D3">
              <w:rPr>
                <w:rStyle w:val="Hipervnculo"/>
                <w:noProof/>
              </w:rPr>
              <w:t>2.2 Variables</w:t>
            </w:r>
            <w:r w:rsidR="00163641">
              <w:rPr>
                <w:noProof/>
                <w:webHidden/>
              </w:rPr>
              <w:tab/>
            </w:r>
            <w:r w:rsidR="00163641">
              <w:rPr>
                <w:noProof/>
                <w:webHidden/>
              </w:rPr>
              <w:fldChar w:fldCharType="begin"/>
            </w:r>
            <w:r w:rsidR="00163641">
              <w:rPr>
                <w:noProof/>
                <w:webHidden/>
              </w:rPr>
              <w:instrText xml:space="preserve"> PAGEREF _Toc148682042 \h </w:instrText>
            </w:r>
            <w:r w:rsidR="00163641">
              <w:rPr>
                <w:noProof/>
                <w:webHidden/>
              </w:rPr>
            </w:r>
            <w:r w:rsidR="00163641">
              <w:rPr>
                <w:noProof/>
                <w:webHidden/>
              </w:rPr>
              <w:fldChar w:fldCharType="separate"/>
            </w:r>
            <w:r w:rsidR="00163641">
              <w:rPr>
                <w:noProof/>
                <w:webHidden/>
              </w:rPr>
              <w:t>10</w:t>
            </w:r>
            <w:r w:rsidR="00163641">
              <w:rPr>
                <w:noProof/>
                <w:webHidden/>
              </w:rPr>
              <w:fldChar w:fldCharType="end"/>
            </w:r>
          </w:hyperlink>
        </w:p>
        <w:p w14:paraId="0F25954A" w14:textId="4BEE5067"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43" w:history="1">
            <w:r w:rsidR="00163641" w:rsidRPr="007D54D3">
              <w:rPr>
                <w:rStyle w:val="Hipervnculo"/>
                <w:noProof/>
              </w:rPr>
              <w:t>2.2.1 Variable Independiente.</w:t>
            </w:r>
            <w:r w:rsidR="00163641">
              <w:rPr>
                <w:noProof/>
                <w:webHidden/>
              </w:rPr>
              <w:tab/>
            </w:r>
            <w:r w:rsidR="00163641">
              <w:rPr>
                <w:noProof/>
                <w:webHidden/>
              </w:rPr>
              <w:fldChar w:fldCharType="begin"/>
            </w:r>
            <w:r w:rsidR="00163641">
              <w:rPr>
                <w:noProof/>
                <w:webHidden/>
              </w:rPr>
              <w:instrText xml:space="preserve"> PAGEREF _Toc148682043 \h </w:instrText>
            </w:r>
            <w:r w:rsidR="00163641">
              <w:rPr>
                <w:noProof/>
                <w:webHidden/>
              </w:rPr>
            </w:r>
            <w:r w:rsidR="00163641">
              <w:rPr>
                <w:noProof/>
                <w:webHidden/>
              </w:rPr>
              <w:fldChar w:fldCharType="separate"/>
            </w:r>
            <w:r w:rsidR="00163641">
              <w:rPr>
                <w:noProof/>
                <w:webHidden/>
              </w:rPr>
              <w:t>10</w:t>
            </w:r>
            <w:r w:rsidR="00163641">
              <w:rPr>
                <w:noProof/>
                <w:webHidden/>
              </w:rPr>
              <w:fldChar w:fldCharType="end"/>
            </w:r>
          </w:hyperlink>
        </w:p>
        <w:p w14:paraId="2FDCE3B8" w14:textId="6A5069B0"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44" w:history="1">
            <w:r w:rsidR="00163641" w:rsidRPr="007D54D3">
              <w:rPr>
                <w:rStyle w:val="Hipervnculo"/>
                <w:noProof/>
              </w:rPr>
              <w:t>2.2.2 Variable Dependiente.</w:t>
            </w:r>
            <w:r w:rsidR="00163641">
              <w:rPr>
                <w:noProof/>
                <w:webHidden/>
              </w:rPr>
              <w:tab/>
            </w:r>
            <w:r w:rsidR="00163641">
              <w:rPr>
                <w:noProof/>
                <w:webHidden/>
              </w:rPr>
              <w:fldChar w:fldCharType="begin"/>
            </w:r>
            <w:r w:rsidR="00163641">
              <w:rPr>
                <w:noProof/>
                <w:webHidden/>
              </w:rPr>
              <w:instrText xml:space="preserve"> PAGEREF _Toc148682044 \h </w:instrText>
            </w:r>
            <w:r w:rsidR="00163641">
              <w:rPr>
                <w:noProof/>
                <w:webHidden/>
              </w:rPr>
            </w:r>
            <w:r w:rsidR="00163641">
              <w:rPr>
                <w:noProof/>
                <w:webHidden/>
              </w:rPr>
              <w:fldChar w:fldCharType="separate"/>
            </w:r>
            <w:r w:rsidR="00163641">
              <w:rPr>
                <w:noProof/>
                <w:webHidden/>
              </w:rPr>
              <w:t>10</w:t>
            </w:r>
            <w:r w:rsidR="00163641">
              <w:rPr>
                <w:noProof/>
                <w:webHidden/>
              </w:rPr>
              <w:fldChar w:fldCharType="end"/>
            </w:r>
          </w:hyperlink>
        </w:p>
        <w:p w14:paraId="4818C749" w14:textId="31589B15"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45" w:history="1">
            <w:r w:rsidR="00163641" w:rsidRPr="007D54D3">
              <w:rPr>
                <w:rStyle w:val="Hipervnculo"/>
                <w:noProof/>
              </w:rPr>
              <w:t>2.3 Indicadores</w:t>
            </w:r>
            <w:r w:rsidR="00163641">
              <w:rPr>
                <w:noProof/>
                <w:webHidden/>
              </w:rPr>
              <w:tab/>
            </w:r>
            <w:r w:rsidR="00163641">
              <w:rPr>
                <w:noProof/>
                <w:webHidden/>
              </w:rPr>
              <w:fldChar w:fldCharType="begin"/>
            </w:r>
            <w:r w:rsidR="00163641">
              <w:rPr>
                <w:noProof/>
                <w:webHidden/>
              </w:rPr>
              <w:instrText xml:space="preserve"> PAGEREF _Toc148682045 \h </w:instrText>
            </w:r>
            <w:r w:rsidR="00163641">
              <w:rPr>
                <w:noProof/>
                <w:webHidden/>
              </w:rPr>
            </w:r>
            <w:r w:rsidR="00163641">
              <w:rPr>
                <w:noProof/>
                <w:webHidden/>
              </w:rPr>
              <w:fldChar w:fldCharType="separate"/>
            </w:r>
            <w:r w:rsidR="00163641">
              <w:rPr>
                <w:noProof/>
                <w:webHidden/>
              </w:rPr>
              <w:t>10</w:t>
            </w:r>
            <w:r w:rsidR="00163641">
              <w:rPr>
                <w:noProof/>
                <w:webHidden/>
              </w:rPr>
              <w:fldChar w:fldCharType="end"/>
            </w:r>
          </w:hyperlink>
        </w:p>
        <w:p w14:paraId="79A21342" w14:textId="7F8D8496"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46" w:history="1">
            <w:r w:rsidR="00163641" w:rsidRPr="007D54D3">
              <w:rPr>
                <w:rStyle w:val="Hipervnculo"/>
                <w:noProof/>
              </w:rPr>
              <w:t>2.4 Supuestos</w:t>
            </w:r>
            <w:r w:rsidR="00163641">
              <w:rPr>
                <w:noProof/>
                <w:webHidden/>
              </w:rPr>
              <w:tab/>
            </w:r>
            <w:r w:rsidR="00163641">
              <w:rPr>
                <w:noProof/>
                <w:webHidden/>
              </w:rPr>
              <w:fldChar w:fldCharType="begin"/>
            </w:r>
            <w:r w:rsidR="00163641">
              <w:rPr>
                <w:noProof/>
                <w:webHidden/>
              </w:rPr>
              <w:instrText xml:space="preserve"> PAGEREF _Toc148682046 \h </w:instrText>
            </w:r>
            <w:r w:rsidR="00163641">
              <w:rPr>
                <w:noProof/>
                <w:webHidden/>
              </w:rPr>
            </w:r>
            <w:r w:rsidR="00163641">
              <w:rPr>
                <w:noProof/>
                <w:webHidden/>
              </w:rPr>
              <w:fldChar w:fldCharType="separate"/>
            </w:r>
            <w:r w:rsidR="00163641">
              <w:rPr>
                <w:noProof/>
                <w:webHidden/>
              </w:rPr>
              <w:t>11</w:t>
            </w:r>
            <w:r w:rsidR="00163641">
              <w:rPr>
                <w:noProof/>
                <w:webHidden/>
              </w:rPr>
              <w:fldChar w:fldCharType="end"/>
            </w:r>
          </w:hyperlink>
        </w:p>
        <w:p w14:paraId="59C9BFB7" w14:textId="10265D2C"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47" w:history="1">
            <w:r w:rsidR="00163641" w:rsidRPr="007D54D3">
              <w:rPr>
                <w:rStyle w:val="Hipervnculo"/>
                <w:noProof/>
              </w:rPr>
              <w:t>2.5 Herramientas Y Metodos</w:t>
            </w:r>
            <w:r w:rsidR="00163641">
              <w:rPr>
                <w:noProof/>
                <w:webHidden/>
              </w:rPr>
              <w:tab/>
            </w:r>
            <w:r w:rsidR="00163641">
              <w:rPr>
                <w:noProof/>
                <w:webHidden/>
              </w:rPr>
              <w:fldChar w:fldCharType="begin"/>
            </w:r>
            <w:r w:rsidR="00163641">
              <w:rPr>
                <w:noProof/>
                <w:webHidden/>
              </w:rPr>
              <w:instrText xml:space="preserve"> PAGEREF _Toc148682047 \h </w:instrText>
            </w:r>
            <w:r w:rsidR="00163641">
              <w:rPr>
                <w:noProof/>
                <w:webHidden/>
              </w:rPr>
            </w:r>
            <w:r w:rsidR="00163641">
              <w:rPr>
                <w:noProof/>
                <w:webHidden/>
              </w:rPr>
              <w:fldChar w:fldCharType="separate"/>
            </w:r>
            <w:r w:rsidR="00163641">
              <w:rPr>
                <w:noProof/>
                <w:webHidden/>
              </w:rPr>
              <w:t>11</w:t>
            </w:r>
            <w:r w:rsidR="00163641">
              <w:rPr>
                <w:noProof/>
                <w:webHidden/>
              </w:rPr>
              <w:fldChar w:fldCharType="end"/>
            </w:r>
          </w:hyperlink>
        </w:p>
        <w:p w14:paraId="2BCCA952" w14:textId="605AF490"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48" w:history="1">
            <w:r w:rsidR="00163641" w:rsidRPr="007D54D3">
              <w:rPr>
                <w:rStyle w:val="Hipervnculo"/>
                <w:noProof/>
              </w:rPr>
              <w:t>2.6 Planificacion</w:t>
            </w:r>
            <w:r w:rsidR="00163641">
              <w:rPr>
                <w:noProof/>
                <w:webHidden/>
              </w:rPr>
              <w:tab/>
            </w:r>
            <w:r w:rsidR="00163641">
              <w:rPr>
                <w:noProof/>
                <w:webHidden/>
              </w:rPr>
              <w:fldChar w:fldCharType="begin"/>
            </w:r>
            <w:r w:rsidR="00163641">
              <w:rPr>
                <w:noProof/>
                <w:webHidden/>
              </w:rPr>
              <w:instrText xml:space="preserve"> PAGEREF _Toc148682048 \h </w:instrText>
            </w:r>
            <w:r w:rsidR="00163641">
              <w:rPr>
                <w:noProof/>
                <w:webHidden/>
              </w:rPr>
            </w:r>
            <w:r w:rsidR="00163641">
              <w:rPr>
                <w:noProof/>
                <w:webHidden/>
              </w:rPr>
              <w:fldChar w:fldCharType="separate"/>
            </w:r>
            <w:r w:rsidR="00163641">
              <w:rPr>
                <w:noProof/>
                <w:webHidden/>
              </w:rPr>
              <w:t>11</w:t>
            </w:r>
            <w:r w:rsidR="00163641">
              <w:rPr>
                <w:noProof/>
                <w:webHidden/>
              </w:rPr>
              <w:fldChar w:fldCharType="end"/>
            </w:r>
          </w:hyperlink>
        </w:p>
        <w:p w14:paraId="65888075" w14:textId="59CE28B2"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49" w:history="1">
            <w:r w:rsidR="00163641" w:rsidRPr="007D54D3">
              <w:rPr>
                <w:rStyle w:val="Hipervnculo"/>
                <w:noProof/>
              </w:rPr>
              <w:t>2.6.1 Objetivo.</w:t>
            </w:r>
            <w:r w:rsidR="00163641">
              <w:rPr>
                <w:noProof/>
                <w:webHidden/>
              </w:rPr>
              <w:tab/>
            </w:r>
            <w:r w:rsidR="00163641">
              <w:rPr>
                <w:noProof/>
                <w:webHidden/>
              </w:rPr>
              <w:fldChar w:fldCharType="begin"/>
            </w:r>
            <w:r w:rsidR="00163641">
              <w:rPr>
                <w:noProof/>
                <w:webHidden/>
              </w:rPr>
              <w:instrText xml:space="preserve"> PAGEREF _Toc148682049 \h </w:instrText>
            </w:r>
            <w:r w:rsidR="00163641">
              <w:rPr>
                <w:noProof/>
                <w:webHidden/>
              </w:rPr>
            </w:r>
            <w:r w:rsidR="00163641">
              <w:rPr>
                <w:noProof/>
                <w:webHidden/>
              </w:rPr>
              <w:fldChar w:fldCharType="separate"/>
            </w:r>
            <w:r w:rsidR="00163641">
              <w:rPr>
                <w:noProof/>
                <w:webHidden/>
              </w:rPr>
              <w:t>12</w:t>
            </w:r>
            <w:r w:rsidR="00163641">
              <w:rPr>
                <w:noProof/>
                <w:webHidden/>
              </w:rPr>
              <w:fldChar w:fldCharType="end"/>
            </w:r>
          </w:hyperlink>
        </w:p>
        <w:p w14:paraId="40B50842" w14:textId="7D71F2F1"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50" w:history="1">
            <w:r w:rsidR="00163641" w:rsidRPr="007D54D3">
              <w:rPr>
                <w:rStyle w:val="Hipervnculo"/>
                <w:noProof/>
              </w:rPr>
              <w:t>2.6.2 Alcance.</w:t>
            </w:r>
            <w:r w:rsidR="00163641">
              <w:rPr>
                <w:noProof/>
                <w:webHidden/>
              </w:rPr>
              <w:tab/>
            </w:r>
            <w:r w:rsidR="00163641">
              <w:rPr>
                <w:noProof/>
                <w:webHidden/>
              </w:rPr>
              <w:fldChar w:fldCharType="begin"/>
            </w:r>
            <w:r w:rsidR="00163641">
              <w:rPr>
                <w:noProof/>
                <w:webHidden/>
              </w:rPr>
              <w:instrText xml:space="preserve"> PAGEREF _Toc148682050 \h </w:instrText>
            </w:r>
            <w:r w:rsidR="00163641">
              <w:rPr>
                <w:noProof/>
                <w:webHidden/>
              </w:rPr>
            </w:r>
            <w:r w:rsidR="00163641">
              <w:rPr>
                <w:noProof/>
                <w:webHidden/>
              </w:rPr>
              <w:fldChar w:fldCharType="separate"/>
            </w:r>
            <w:r w:rsidR="00163641">
              <w:rPr>
                <w:noProof/>
                <w:webHidden/>
              </w:rPr>
              <w:t>12</w:t>
            </w:r>
            <w:r w:rsidR="00163641">
              <w:rPr>
                <w:noProof/>
                <w:webHidden/>
              </w:rPr>
              <w:fldChar w:fldCharType="end"/>
            </w:r>
          </w:hyperlink>
        </w:p>
        <w:p w14:paraId="7C0A9A33" w14:textId="05FDD803"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51" w:history="1">
            <w:r w:rsidR="00163641" w:rsidRPr="007D54D3">
              <w:rPr>
                <w:rStyle w:val="Hipervnculo"/>
                <w:noProof/>
              </w:rPr>
              <w:t>2.6.3 metodología.</w:t>
            </w:r>
            <w:r w:rsidR="00163641">
              <w:rPr>
                <w:noProof/>
                <w:webHidden/>
              </w:rPr>
              <w:tab/>
            </w:r>
            <w:r w:rsidR="00163641">
              <w:rPr>
                <w:noProof/>
                <w:webHidden/>
              </w:rPr>
              <w:fldChar w:fldCharType="begin"/>
            </w:r>
            <w:r w:rsidR="00163641">
              <w:rPr>
                <w:noProof/>
                <w:webHidden/>
              </w:rPr>
              <w:instrText xml:space="preserve"> PAGEREF _Toc148682051 \h </w:instrText>
            </w:r>
            <w:r w:rsidR="00163641">
              <w:rPr>
                <w:noProof/>
                <w:webHidden/>
              </w:rPr>
            </w:r>
            <w:r w:rsidR="00163641">
              <w:rPr>
                <w:noProof/>
                <w:webHidden/>
              </w:rPr>
              <w:fldChar w:fldCharType="separate"/>
            </w:r>
            <w:r w:rsidR="00163641">
              <w:rPr>
                <w:noProof/>
                <w:webHidden/>
              </w:rPr>
              <w:t>12</w:t>
            </w:r>
            <w:r w:rsidR="00163641">
              <w:rPr>
                <w:noProof/>
                <w:webHidden/>
              </w:rPr>
              <w:fldChar w:fldCharType="end"/>
            </w:r>
          </w:hyperlink>
        </w:p>
        <w:p w14:paraId="3DCA88A5" w14:textId="7FA0EFF0"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52" w:history="1">
            <w:r w:rsidR="00163641" w:rsidRPr="007D54D3">
              <w:rPr>
                <w:rStyle w:val="Hipervnculo"/>
                <w:noProof/>
              </w:rPr>
              <w:t>2.7 Estimación de recursos</w:t>
            </w:r>
            <w:r w:rsidR="00163641">
              <w:rPr>
                <w:noProof/>
                <w:webHidden/>
              </w:rPr>
              <w:tab/>
            </w:r>
            <w:r w:rsidR="00163641">
              <w:rPr>
                <w:noProof/>
                <w:webHidden/>
              </w:rPr>
              <w:fldChar w:fldCharType="begin"/>
            </w:r>
            <w:r w:rsidR="00163641">
              <w:rPr>
                <w:noProof/>
                <w:webHidden/>
              </w:rPr>
              <w:instrText xml:space="preserve"> PAGEREF _Toc148682052 \h </w:instrText>
            </w:r>
            <w:r w:rsidR="00163641">
              <w:rPr>
                <w:noProof/>
                <w:webHidden/>
              </w:rPr>
            </w:r>
            <w:r w:rsidR="00163641">
              <w:rPr>
                <w:noProof/>
                <w:webHidden/>
              </w:rPr>
              <w:fldChar w:fldCharType="separate"/>
            </w:r>
            <w:r w:rsidR="00163641">
              <w:rPr>
                <w:noProof/>
                <w:webHidden/>
              </w:rPr>
              <w:t>15</w:t>
            </w:r>
            <w:r w:rsidR="00163641">
              <w:rPr>
                <w:noProof/>
                <w:webHidden/>
              </w:rPr>
              <w:fldChar w:fldCharType="end"/>
            </w:r>
          </w:hyperlink>
        </w:p>
        <w:p w14:paraId="1DE8EDFF" w14:textId="0DD47A0D"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53" w:history="1">
            <w:r w:rsidR="00163641" w:rsidRPr="007D54D3">
              <w:rPr>
                <w:rStyle w:val="Hipervnculo"/>
                <w:noProof/>
              </w:rPr>
              <w:t>2.7.1 Recursos tecnológicos.</w:t>
            </w:r>
            <w:r w:rsidR="00163641">
              <w:rPr>
                <w:noProof/>
                <w:webHidden/>
              </w:rPr>
              <w:tab/>
            </w:r>
            <w:r w:rsidR="00163641">
              <w:rPr>
                <w:noProof/>
                <w:webHidden/>
              </w:rPr>
              <w:fldChar w:fldCharType="begin"/>
            </w:r>
            <w:r w:rsidR="00163641">
              <w:rPr>
                <w:noProof/>
                <w:webHidden/>
              </w:rPr>
              <w:instrText xml:space="preserve"> PAGEREF _Toc148682053 \h </w:instrText>
            </w:r>
            <w:r w:rsidR="00163641">
              <w:rPr>
                <w:noProof/>
                <w:webHidden/>
              </w:rPr>
            </w:r>
            <w:r w:rsidR="00163641">
              <w:rPr>
                <w:noProof/>
                <w:webHidden/>
              </w:rPr>
              <w:fldChar w:fldCharType="separate"/>
            </w:r>
            <w:r w:rsidR="00163641">
              <w:rPr>
                <w:noProof/>
                <w:webHidden/>
              </w:rPr>
              <w:t>15</w:t>
            </w:r>
            <w:r w:rsidR="00163641">
              <w:rPr>
                <w:noProof/>
                <w:webHidden/>
              </w:rPr>
              <w:fldChar w:fldCharType="end"/>
            </w:r>
          </w:hyperlink>
        </w:p>
        <w:p w14:paraId="0BFF1121" w14:textId="0D643B83"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54" w:history="1">
            <w:r w:rsidR="00163641" w:rsidRPr="007D54D3">
              <w:rPr>
                <w:rStyle w:val="Hipervnculo"/>
                <w:noProof/>
              </w:rPr>
              <w:t>2.7.2 Recursos de capacitación.</w:t>
            </w:r>
            <w:r w:rsidR="00163641">
              <w:rPr>
                <w:noProof/>
                <w:webHidden/>
              </w:rPr>
              <w:tab/>
            </w:r>
            <w:r w:rsidR="00163641">
              <w:rPr>
                <w:noProof/>
                <w:webHidden/>
              </w:rPr>
              <w:fldChar w:fldCharType="begin"/>
            </w:r>
            <w:r w:rsidR="00163641">
              <w:rPr>
                <w:noProof/>
                <w:webHidden/>
              </w:rPr>
              <w:instrText xml:space="preserve"> PAGEREF _Toc148682054 \h </w:instrText>
            </w:r>
            <w:r w:rsidR="00163641">
              <w:rPr>
                <w:noProof/>
                <w:webHidden/>
              </w:rPr>
            </w:r>
            <w:r w:rsidR="00163641">
              <w:rPr>
                <w:noProof/>
                <w:webHidden/>
              </w:rPr>
              <w:fldChar w:fldCharType="separate"/>
            </w:r>
            <w:r w:rsidR="00163641">
              <w:rPr>
                <w:noProof/>
                <w:webHidden/>
              </w:rPr>
              <w:t>15</w:t>
            </w:r>
            <w:r w:rsidR="00163641">
              <w:rPr>
                <w:noProof/>
                <w:webHidden/>
              </w:rPr>
              <w:fldChar w:fldCharType="end"/>
            </w:r>
          </w:hyperlink>
        </w:p>
        <w:p w14:paraId="5340C906" w14:textId="7A2B7C22"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55" w:history="1">
            <w:r w:rsidR="00163641" w:rsidRPr="007D54D3">
              <w:rPr>
                <w:rStyle w:val="Hipervnculo"/>
                <w:bCs/>
                <w:noProof/>
              </w:rPr>
              <w:t>2.7.3 Recurso de Tiempo.</w:t>
            </w:r>
            <w:r w:rsidR="00163641">
              <w:rPr>
                <w:noProof/>
                <w:webHidden/>
              </w:rPr>
              <w:tab/>
            </w:r>
            <w:r w:rsidR="00163641">
              <w:rPr>
                <w:noProof/>
                <w:webHidden/>
              </w:rPr>
              <w:fldChar w:fldCharType="begin"/>
            </w:r>
            <w:r w:rsidR="00163641">
              <w:rPr>
                <w:noProof/>
                <w:webHidden/>
              </w:rPr>
              <w:instrText xml:space="preserve"> PAGEREF _Toc148682055 \h </w:instrText>
            </w:r>
            <w:r w:rsidR="00163641">
              <w:rPr>
                <w:noProof/>
                <w:webHidden/>
              </w:rPr>
            </w:r>
            <w:r w:rsidR="00163641">
              <w:rPr>
                <w:noProof/>
                <w:webHidden/>
              </w:rPr>
              <w:fldChar w:fldCharType="separate"/>
            </w:r>
            <w:r w:rsidR="00163641">
              <w:rPr>
                <w:noProof/>
                <w:webHidden/>
              </w:rPr>
              <w:t>16</w:t>
            </w:r>
            <w:r w:rsidR="00163641">
              <w:rPr>
                <w:noProof/>
                <w:webHidden/>
              </w:rPr>
              <w:fldChar w:fldCharType="end"/>
            </w:r>
          </w:hyperlink>
        </w:p>
        <w:p w14:paraId="776CC132" w14:textId="53F29DE0" w:rsidR="00163641" w:rsidRDefault="00000000" w:rsidP="00163641">
          <w:pPr>
            <w:pStyle w:val="TDC1"/>
            <w:jc w:val="both"/>
            <w:rPr>
              <w:rFonts w:asciiTheme="minorHAnsi" w:eastAsiaTheme="minorEastAsia" w:hAnsiTheme="minorHAnsi" w:cstheme="minorBidi"/>
              <w:noProof/>
              <w:kern w:val="2"/>
              <w:sz w:val="22"/>
              <w14:ligatures w14:val="standardContextual"/>
            </w:rPr>
          </w:pPr>
          <w:hyperlink w:anchor="_Toc148682056" w:history="1">
            <w:r w:rsidR="00163641" w:rsidRPr="007D54D3">
              <w:rPr>
                <w:rStyle w:val="Hipervnculo"/>
                <w:noProof/>
              </w:rPr>
              <w:t>CAPITULO III. MARCO TEORICO</w:t>
            </w:r>
            <w:r w:rsidR="00163641">
              <w:rPr>
                <w:noProof/>
                <w:webHidden/>
              </w:rPr>
              <w:tab/>
            </w:r>
            <w:r w:rsidR="00163641">
              <w:rPr>
                <w:noProof/>
                <w:webHidden/>
              </w:rPr>
              <w:fldChar w:fldCharType="begin"/>
            </w:r>
            <w:r w:rsidR="00163641">
              <w:rPr>
                <w:noProof/>
                <w:webHidden/>
              </w:rPr>
              <w:instrText xml:space="preserve"> PAGEREF _Toc148682056 \h </w:instrText>
            </w:r>
            <w:r w:rsidR="00163641">
              <w:rPr>
                <w:noProof/>
                <w:webHidden/>
              </w:rPr>
            </w:r>
            <w:r w:rsidR="00163641">
              <w:rPr>
                <w:noProof/>
                <w:webHidden/>
              </w:rPr>
              <w:fldChar w:fldCharType="separate"/>
            </w:r>
            <w:r w:rsidR="00163641">
              <w:rPr>
                <w:noProof/>
                <w:webHidden/>
              </w:rPr>
              <w:t>16</w:t>
            </w:r>
            <w:r w:rsidR="00163641">
              <w:rPr>
                <w:noProof/>
                <w:webHidden/>
              </w:rPr>
              <w:fldChar w:fldCharType="end"/>
            </w:r>
          </w:hyperlink>
        </w:p>
        <w:p w14:paraId="223C8916" w14:textId="502E47AA"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57" w:history="1">
            <w:r w:rsidR="00163641" w:rsidRPr="007D54D3">
              <w:rPr>
                <w:rStyle w:val="Hipervnculo"/>
                <w:noProof/>
              </w:rPr>
              <w:t>3.1 Ausencias escolares</w:t>
            </w:r>
            <w:r w:rsidR="00163641">
              <w:rPr>
                <w:noProof/>
                <w:webHidden/>
              </w:rPr>
              <w:tab/>
            </w:r>
            <w:r w:rsidR="00163641">
              <w:rPr>
                <w:noProof/>
                <w:webHidden/>
              </w:rPr>
              <w:fldChar w:fldCharType="begin"/>
            </w:r>
            <w:r w:rsidR="00163641">
              <w:rPr>
                <w:noProof/>
                <w:webHidden/>
              </w:rPr>
              <w:instrText xml:space="preserve"> PAGEREF _Toc148682057 \h </w:instrText>
            </w:r>
            <w:r w:rsidR="00163641">
              <w:rPr>
                <w:noProof/>
                <w:webHidden/>
              </w:rPr>
            </w:r>
            <w:r w:rsidR="00163641">
              <w:rPr>
                <w:noProof/>
                <w:webHidden/>
              </w:rPr>
              <w:fldChar w:fldCharType="separate"/>
            </w:r>
            <w:r w:rsidR="00163641">
              <w:rPr>
                <w:noProof/>
                <w:webHidden/>
              </w:rPr>
              <w:t>16</w:t>
            </w:r>
            <w:r w:rsidR="00163641">
              <w:rPr>
                <w:noProof/>
                <w:webHidden/>
              </w:rPr>
              <w:fldChar w:fldCharType="end"/>
            </w:r>
          </w:hyperlink>
        </w:p>
        <w:p w14:paraId="0763D674" w14:textId="68F595FF"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58" w:history="1">
            <w:r w:rsidR="00163641" w:rsidRPr="007D54D3">
              <w:rPr>
                <w:rStyle w:val="Hipervnculo"/>
                <w:noProof/>
              </w:rPr>
              <w:t>3.1.1 Causas y factores asociados a las ausencias escolares.</w:t>
            </w:r>
            <w:r w:rsidR="00163641">
              <w:rPr>
                <w:noProof/>
                <w:webHidden/>
              </w:rPr>
              <w:tab/>
            </w:r>
            <w:r w:rsidR="00163641">
              <w:rPr>
                <w:noProof/>
                <w:webHidden/>
              </w:rPr>
              <w:fldChar w:fldCharType="begin"/>
            </w:r>
            <w:r w:rsidR="00163641">
              <w:rPr>
                <w:noProof/>
                <w:webHidden/>
              </w:rPr>
              <w:instrText xml:space="preserve"> PAGEREF _Toc148682058 \h </w:instrText>
            </w:r>
            <w:r w:rsidR="00163641">
              <w:rPr>
                <w:noProof/>
                <w:webHidden/>
              </w:rPr>
            </w:r>
            <w:r w:rsidR="00163641">
              <w:rPr>
                <w:noProof/>
                <w:webHidden/>
              </w:rPr>
              <w:fldChar w:fldCharType="separate"/>
            </w:r>
            <w:r w:rsidR="00163641">
              <w:rPr>
                <w:noProof/>
                <w:webHidden/>
              </w:rPr>
              <w:t>16</w:t>
            </w:r>
            <w:r w:rsidR="00163641">
              <w:rPr>
                <w:noProof/>
                <w:webHidden/>
              </w:rPr>
              <w:fldChar w:fldCharType="end"/>
            </w:r>
          </w:hyperlink>
        </w:p>
        <w:p w14:paraId="1C26E23B" w14:textId="6E4D309F"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59" w:history="1">
            <w:r w:rsidR="00163641" w:rsidRPr="007D54D3">
              <w:rPr>
                <w:rStyle w:val="Hipervnculo"/>
                <w:noProof/>
              </w:rPr>
              <w:t>3.1.2 Impacto de las ausencias en el rendimiento académico.</w:t>
            </w:r>
            <w:r w:rsidR="00163641">
              <w:rPr>
                <w:noProof/>
                <w:webHidden/>
              </w:rPr>
              <w:tab/>
            </w:r>
            <w:r w:rsidR="00163641">
              <w:rPr>
                <w:noProof/>
                <w:webHidden/>
              </w:rPr>
              <w:fldChar w:fldCharType="begin"/>
            </w:r>
            <w:r w:rsidR="00163641">
              <w:rPr>
                <w:noProof/>
                <w:webHidden/>
              </w:rPr>
              <w:instrText xml:space="preserve"> PAGEREF _Toc148682059 \h </w:instrText>
            </w:r>
            <w:r w:rsidR="00163641">
              <w:rPr>
                <w:noProof/>
                <w:webHidden/>
              </w:rPr>
            </w:r>
            <w:r w:rsidR="00163641">
              <w:rPr>
                <w:noProof/>
                <w:webHidden/>
              </w:rPr>
              <w:fldChar w:fldCharType="separate"/>
            </w:r>
            <w:r w:rsidR="00163641">
              <w:rPr>
                <w:noProof/>
                <w:webHidden/>
              </w:rPr>
              <w:t>17</w:t>
            </w:r>
            <w:r w:rsidR="00163641">
              <w:rPr>
                <w:noProof/>
                <w:webHidden/>
              </w:rPr>
              <w:fldChar w:fldCharType="end"/>
            </w:r>
          </w:hyperlink>
        </w:p>
        <w:p w14:paraId="1AC1ACDB" w14:textId="0ABCE82E"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60" w:history="1">
            <w:r w:rsidR="00163641" w:rsidRPr="007D54D3">
              <w:rPr>
                <w:rStyle w:val="Hipervnculo"/>
                <w:noProof/>
              </w:rPr>
              <w:t>3.2 Motivación y compromiso estudiantil.</w:t>
            </w:r>
            <w:r w:rsidR="00163641">
              <w:rPr>
                <w:noProof/>
                <w:webHidden/>
              </w:rPr>
              <w:tab/>
            </w:r>
            <w:r w:rsidR="00163641">
              <w:rPr>
                <w:noProof/>
                <w:webHidden/>
              </w:rPr>
              <w:fldChar w:fldCharType="begin"/>
            </w:r>
            <w:r w:rsidR="00163641">
              <w:rPr>
                <w:noProof/>
                <w:webHidden/>
              </w:rPr>
              <w:instrText xml:space="preserve"> PAGEREF _Toc148682060 \h </w:instrText>
            </w:r>
            <w:r w:rsidR="00163641">
              <w:rPr>
                <w:noProof/>
                <w:webHidden/>
              </w:rPr>
            </w:r>
            <w:r w:rsidR="00163641">
              <w:rPr>
                <w:noProof/>
                <w:webHidden/>
              </w:rPr>
              <w:fldChar w:fldCharType="separate"/>
            </w:r>
            <w:r w:rsidR="00163641">
              <w:rPr>
                <w:noProof/>
                <w:webHidden/>
              </w:rPr>
              <w:t>18</w:t>
            </w:r>
            <w:r w:rsidR="00163641">
              <w:rPr>
                <w:noProof/>
                <w:webHidden/>
              </w:rPr>
              <w:fldChar w:fldCharType="end"/>
            </w:r>
          </w:hyperlink>
        </w:p>
        <w:p w14:paraId="1311029C" w14:textId="3961BF09"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61" w:history="1">
            <w:r w:rsidR="00163641" w:rsidRPr="007D54D3">
              <w:rPr>
                <w:rStyle w:val="Hipervnculo"/>
                <w:rFonts w:eastAsia="Arial" w:cs="Arial"/>
                <w:noProof/>
              </w:rPr>
              <w:t>3.2.1 Teorías de la motivación en el contexto educativo.</w:t>
            </w:r>
            <w:r w:rsidR="00163641">
              <w:rPr>
                <w:noProof/>
                <w:webHidden/>
              </w:rPr>
              <w:tab/>
            </w:r>
            <w:r w:rsidR="00163641">
              <w:rPr>
                <w:noProof/>
                <w:webHidden/>
              </w:rPr>
              <w:fldChar w:fldCharType="begin"/>
            </w:r>
            <w:r w:rsidR="00163641">
              <w:rPr>
                <w:noProof/>
                <w:webHidden/>
              </w:rPr>
              <w:instrText xml:space="preserve"> PAGEREF _Toc148682061 \h </w:instrText>
            </w:r>
            <w:r w:rsidR="00163641">
              <w:rPr>
                <w:noProof/>
                <w:webHidden/>
              </w:rPr>
            </w:r>
            <w:r w:rsidR="00163641">
              <w:rPr>
                <w:noProof/>
                <w:webHidden/>
              </w:rPr>
              <w:fldChar w:fldCharType="separate"/>
            </w:r>
            <w:r w:rsidR="00163641">
              <w:rPr>
                <w:noProof/>
                <w:webHidden/>
              </w:rPr>
              <w:t>18</w:t>
            </w:r>
            <w:r w:rsidR="00163641">
              <w:rPr>
                <w:noProof/>
                <w:webHidden/>
              </w:rPr>
              <w:fldChar w:fldCharType="end"/>
            </w:r>
          </w:hyperlink>
        </w:p>
        <w:p w14:paraId="0E9DE53B" w14:textId="2C8EDE3C"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62" w:history="1">
            <w:r w:rsidR="00163641" w:rsidRPr="007D54D3">
              <w:rPr>
                <w:rStyle w:val="Hipervnculo"/>
                <w:noProof/>
              </w:rPr>
              <w:t>3.2.2 Factores que influyen en el interés y compromiso de los estudiantes.</w:t>
            </w:r>
            <w:r w:rsidR="00163641">
              <w:rPr>
                <w:noProof/>
                <w:webHidden/>
              </w:rPr>
              <w:tab/>
            </w:r>
            <w:r w:rsidR="00163641">
              <w:rPr>
                <w:noProof/>
                <w:webHidden/>
              </w:rPr>
              <w:fldChar w:fldCharType="begin"/>
            </w:r>
            <w:r w:rsidR="00163641">
              <w:rPr>
                <w:noProof/>
                <w:webHidden/>
              </w:rPr>
              <w:instrText xml:space="preserve"> PAGEREF _Toc148682062 \h </w:instrText>
            </w:r>
            <w:r w:rsidR="00163641">
              <w:rPr>
                <w:noProof/>
                <w:webHidden/>
              </w:rPr>
            </w:r>
            <w:r w:rsidR="00163641">
              <w:rPr>
                <w:noProof/>
                <w:webHidden/>
              </w:rPr>
              <w:fldChar w:fldCharType="separate"/>
            </w:r>
            <w:r w:rsidR="00163641">
              <w:rPr>
                <w:noProof/>
                <w:webHidden/>
              </w:rPr>
              <w:t>19</w:t>
            </w:r>
            <w:r w:rsidR="00163641">
              <w:rPr>
                <w:noProof/>
                <w:webHidden/>
              </w:rPr>
              <w:fldChar w:fldCharType="end"/>
            </w:r>
          </w:hyperlink>
        </w:p>
        <w:p w14:paraId="5A6FB1A5" w14:textId="1D470A2F"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63" w:history="1">
            <w:r w:rsidR="00163641" w:rsidRPr="007D54D3">
              <w:rPr>
                <w:rStyle w:val="Hipervnculo"/>
                <w:noProof/>
              </w:rPr>
              <w:t>3.2.3 Estrategias para fomentar la motivación y el compromiso en el estudio.</w:t>
            </w:r>
            <w:r w:rsidR="00163641">
              <w:rPr>
                <w:noProof/>
                <w:webHidden/>
              </w:rPr>
              <w:tab/>
            </w:r>
            <w:r w:rsidR="00163641">
              <w:rPr>
                <w:noProof/>
                <w:webHidden/>
              </w:rPr>
              <w:fldChar w:fldCharType="begin"/>
            </w:r>
            <w:r w:rsidR="00163641">
              <w:rPr>
                <w:noProof/>
                <w:webHidden/>
              </w:rPr>
              <w:instrText xml:space="preserve"> PAGEREF _Toc148682063 \h </w:instrText>
            </w:r>
            <w:r w:rsidR="00163641">
              <w:rPr>
                <w:noProof/>
                <w:webHidden/>
              </w:rPr>
            </w:r>
            <w:r w:rsidR="00163641">
              <w:rPr>
                <w:noProof/>
                <w:webHidden/>
              </w:rPr>
              <w:fldChar w:fldCharType="separate"/>
            </w:r>
            <w:r w:rsidR="00163641">
              <w:rPr>
                <w:noProof/>
                <w:webHidden/>
              </w:rPr>
              <w:t>19</w:t>
            </w:r>
            <w:r w:rsidR="00163641">
              <w:rPr>
                <w:noProof/>
                <w:webHidden/>
              </w:rPr>
              <w:fldChar w:fldCharType="end"/>
            </w:r>
          </w:hyperlink>
        </w:p>
        <w:p w14:paraId="09FEDD0A" w14:textId="2EF275B3"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64" w:history="1">
            <w:r w:rsidR="00163641" w:rsidRPr="007D54D3">
              <w:rPr>
                <w:rStyle w:val="Hipervnculo"/>
                <w:noProof/>
              </w:rPr>
              <w:t>3.3 Tecnología y educación en Guatemala</w:t>
            </w:r>
            <w:r w:rsidR="00163641">
              <w:rPr>
                <w:noProof/>
                <w:webHidden/>
              </w:rPr>
              <w:tab/>
            </w:r>
            <w:r w:rsidR="00163641">
              <w:rPr>
                <w:noProof/>
                <w:webHidden/>
              </w:rPr>
              <w:fldChar w:fldCharType="begin"/>
            </w:r>
            <w:r w:rsidR="00163641">
              <w:rPr>
                <w:noProof/>
                <w:webHidden/>
              </w:rPr>
              <w:instrText xml:space="preserve"> PAGEREF _Toc148682064 \h </w:instrText>
            </w:r>
            <w:r w:rsidR="00163641">
              <w:rPr>
                <w:noProof/>
                <w:webHidden/>
              </w:rPr>
            </w:r>
            <w:r w:rsidR="00163641">
              <w:rPr>
                <w:noProof/>
                <w:webHidden/>
              </w:rPr>
              <w:fldChar w:fldCharType="separate"/>
            </w:r>
            <w:r w:rsidR="00163641">
              <w:rPr>
                <w:noProof/>
                <w:webHidden/>
              </w:rPr>
              <w:t>20</w:t>
            </w:r>
            <w:r w:rsidR="00163641">
              <w:rPr>
                <w:noProof/>
                <w:webHidden/>
              </w:rPr>
              <w:fldChar w:fldCharType="end"/>
            </w:r>
          </w:hyperlink>
        </w:p>
        <w:p w14:paraId="117270CC" w14:textId="09C4CEAC"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65" w:history="1">
            <w:r w:rsidR="00163641" w:rsidRPr="007D54D3">
              <w:rPr>
                <w:rStyle w:val="Hipervnculo"/>
                <w:noProof/>
              </w:rPr>
              <w:t>3.3.1 Uso de tecnología en el contexto educativo.</w:t>
            </w:r>
            <w:r w:rsidR="00163641">
              <w:rPr>
                <w:noProof/>
                <w:webHidden/>
              </w:rPr>
              <w:tab/>
            </w:r>
            <w:r w:rsidR="00163641">
              <w:rPr>
                <w:noProof/>
                <w:webHidden/>
              </w:rPr>
              <w:fldChar w:fldCharType="begin"/>
            </w:r>
            <w:r w:rsidR="00163641">
              <w:rPr>
                <w:noProof/>
                <w:webHidden/>
              </w:rPr>
              <w:instrText xml:space="preserve"> PAGEREF _Toc148682065 \h </w:instrText>
            </w:r>
            <w:r w:rsidR="00163641">
              <w:rPr>
                <w:noProof/>
                <w:webHidden/>
              </w:rPr>
            </w:r>
            <w:r w:rsidR="00163641">
              <w:rPr>
                <w:noProof/>
                <w:webHidden/>
              </w:rPr>
              <w:fldChar w:fldCharType="separate"/>
            </w:r>
            <w:r w:rsidR="00163641">
              <w:rPr>
                <w:noProof/>
                <w:webHidden/>
              </w:rPr>
              <w:t>21</w:t>
            </w:r>
            <w:r w:rsidR="00163641">
              <w:rPr>
                <w:noProof/>
                <w:webHidden/>
              </w:rPr>
              <w:fldChar w:fldCharType="end"/>
            </w:r>
          </w:hyperlink>
        </w:p>
        <w:p w14:paraId="6E5E035F" w14:textId="06EA24AD"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66" w:history="1">
            <w:r w:rsidR="00163641" w:rsidRPr="007D54D3">
              <w:rPr>
                <w:rStyle w:val="Hipervnculo"/>
                <w:noProof/>
              </w:rPr>
              <w:t>3.3.2 Impacto de las herramientas tecnológicas en el aprendizaje.</w:t>
            </w:r>
            <w:r w:rsidR="00163641">
              <w:rPr>
                <w:noProof/>
                <w:webHidden/>
              </w:rPr>
              <w:tab/>
            </w:r>
            <w:r w:rsidR="00163641">
              <w:rPr>
                <w:noProof/>
                <w:webHidden/>
              </w:rPr>
              <w:fldChar w:fldCharType="begin"/>
            </w:r>
            <w:r w:rsidR="00163641">
              <w:rPr>
                <w:noProof/>
                <w:webHidden/>
              </w:rPr>
              <w:instrText xml:space="preserve"> PAGEREF _Toc148682066 \h </w:instrText>
            </w:r>
            <w:r w:rsidR="00163641">
              <w:rPr>
                <w:noProof/>
                <w:webHidden/>
              </w:rPr>
            </w:r>
            <w:r w:rsidR="00163641">
              <w:rPr>
                <w:noProof/>
                <w:webHidden/>
              </w:rPr>
              <w:fldChar w:fldCharType="separate"/>
            </w:r>
            <w:r w:rsidR="00163641">
              <w:rPr>
                <w:noProof/>
                <w:webHidden/>
              </w:rPr>
              <w:t>22</w:t>
            </w:r>
            <w:r w:rsidR="00163641">
              <w:rPr>
                <w:noProof/>
                <w:webHidden/>
              </w:rPr>
              <w:fldChar w:fldCharType="end"/>
            </w:r>
          </w:hyperlink>
        </w:p>
        <w:p w14:paraId="27B4355F" w14:textId="09B12593"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67" w:history="1">
            <w:r w:rsidR="00163641" w:rsidRPr="007D54D3">
              <w:rPr>
                <w:rStyle w:val="Hipervnculo"/>
                <w:noProof/>
              </w:rPr>
              <w:t>3.3.3 Aplicaciones móviles y su utilidad en la comunicación con padres y estudiantes.</w:t>
            </w:r>
            <w:r w:rsidR="00163641">
              <w:rPr>
                <w:noProof/>
                <w:webHidden/>
              </w:rPr>
              <w:tab/>
            </w:r>
            <w:r w:rsidR="00163641">
              <w:rPr>
                <w:noProof/>
                <w:webHidden/>
              </w:rPr>
              <w:fldChar w:fldCharType="begin"/>
            </w:r>
            <w:r w:rsidR="00163641">
              <w:rPr>
                <w:noProof/>
                <w:webHidden/>
              </w:rPr>
              <w:instrText xml:space="preserve"> PAGEREF _Toc148682067 \h </w:instrText>
            </w:r>
            <w:r w:rsidR="00163641">
              <w:rPr>
                <w:noProof/>
                <w:webHidden/>
              </w:rPr>
            </w:r>
            <w:r w:rsidR="00163641">
              <w:rPr>
                <w:noProof/>
                <w:webHidden/>
              </w:rPr>
              <w:fldChar w:fldCharType="separate"/>
            </w:r>
            <w:r w:rsidR="00163641">
              <w:rPr>
                <w:noProof/>
                <w:webHidden/>
              </w:rPr>
              <w:t>23</w:t>
            </w:r>
            <w:r w:rsidR="00163641">
              <w:rPr>
                <w:noProof/>
                <w:webHidden/>
              </w:rPr>
              <w:fldChar w:fldCharType="end"/>
            </w:r>
          </w:hyperlink>
        </w:p>
        <w:p w14:paraId="477039AE" w14:textId="783A7737"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68" w:history="1">
            <w:r w:rsidR="00163641" w:rsidRPr="007D54D3">
              <w:rPr>
                <w:rStyle w:val="Hipervnculo"/>
                <w:noProof/>
              </w:rPr>
              <w:t>3.4 Comunicación entre la escuela y los padres</w:t>
            </w:r>
            <w:r w:rsidR="00163641">
              <w:rPr>
                <w:noProof/>
                <w:webHidden/>
              </w:rPr>
              <w:tab/>
            </w:r>
            <w:r w:rsidR="00163641">
              <w:rPr>
                <w:noProof/>
                <w:webHidden/>
              </w:rPr>
              <w:fldChar w:fldCharType="begin"/>
            </w:r>
            <w:r w:rsidR="00163641">
              <w:rPr>
                <w:noProof/>
                <w:webHidden/>
              </w:rPr>
              <w:instrText xml:space="preserve"> PAGEREF _Toc148682068 \h </w:instrText>
            </w:r>
            <w:r w:rsidR="00163641">
              <w:rPr>
                <w:noProof/>
                <w:webHidden/>
              </w:rPr>
            </w:r>
            <w:r w:rsidR="00163641">
              <w:rPr>
                <w:noProof/>
                <w:webHidden/>
              </w:rPr>
              <w:fldChar w:fldCharType="separate"/>
            </w:r>
            <w:r w:rsidR="00163641">
              <w:rPr>
                <w:noProof/>
                <w:webHidden/>
              </w:rPr>
              <w:t>24</w:t>
            </w:r>
            <w:r w:rsidR="00163641">
              <w:rPr>
                <w:noProof/>
                <w:webHidden/>
              </w:rPr>
              <w:fldChar w:fldCharType="end"/>
            </w:r>
          </w:hyperlink>
        </w:p>
        <w:p w14:paraId="37619C95" w14:textId="6B2880AB"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69" w:history="1">
            <w:r w:rsidR="00163641" w:rsidRPr="007D54D3">
              <w:rPr>
                <w:rStyle w:val="Hipervnculo"/>
                <w:noProof/>
              </w:rPr>
              <w:t>3.4.1 Importancia de la comunicación efectiva entre la escuela y los padres.</w:t>
            </w:r>
            <w:r w:rsidR="00163641">
              <w:rPr>
                <w:noProof/>
                <w:webHidden/>
              </w:rPr>
              <w:tab/>
            </w:r>
            <w:r w:rsidR="00163641">
              <w:rPr>
                <w:noProof/>
                <w:webHidden/>
              </w:rPr>
              <w:fldChar w:fldCharType="begin"/>
            </w:r>
            <w:r w:rsidR="00163641">
              <w:rPr>
                <w:noProof/>
                <w:webHidden/>
              </w:rPr>
              <w:instrText xml:space="preserve"> PAGEREF _Toc148682069 \h </w:instrText>
            </w:r>
            <w:r w:rsidR="00163641">
              <w:rPr>
                <w:noProof/>
                <w:webHidden/>
              </w:rPr>
            </w:r>
            <w:r w:rsidR="00163641">
              <w:rPr>
                <w:noProof/>
                <w:webHidden/>
              </w:rPr>
              <w:fldChar w:fldCharType="separate"/>
            </w:r>
            <w:r w:rsidR="00163641">
              <w:rPr>
                <w:noProof/>
                <w:webHidden/>
              </w:rPr>
              <w:t>24</w:t>
            </w:r>
            <w:r w:rsidR="00163641">
              <w:rPr>
                <w:noProof/>
                <w:webHidden/>
              </w:rPr>
              <w:fldChar w:fldCharType="end"/>
            </w:r>
          </w:hyperlink>
        </w:p>
        <w:p w14:paraId="36C0C7D6" w14:textId="0CF0EFB9"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70" w:history="1">
            <w:r w:rsidR="00163641" w:rsidRPr="007D54D3">
              <w:rPr>
                <w:rStyle w:val="Hipervnculo"/>
                <w:noProof/>
              </w:rPr>
              <w:t>3.4.2 Barreras y desafíos en la comunicación escolar-familiar.</w:t>
            </w:r>
            <w:r w:rsidR="00163641">
              <w:rPr>
                <w:noProof/>
                <w:webHidden/>
              </w:rPr>
              <w:tab/>
            </w:r>
            <w:r w:rsidR="00163641">
              <w:rPr>
                <w:noProof/>
                <w:webHidden/>
              </w:rPr>
              <w:fldChar w:fldCharType="begin"/>
            </w:r>
            <w:r w:rsidR="00163641">
              <w:rPr>
                <w:noProof/>
                <w:webHidden/>
              </w:rPr>
              <w:instrText xml:space="preserve"> PAGEREF _Toc148682070 \h </w:instrText>
            </w:r>
            <w:r w:rsidR="00163641">
              <w:rPr>
                <w:noProof/>
                <w:webHidden/>
              </w:rPr>
            </w:r>
            <w:r w:rsidR="00163641">
              <w:rPr>
                <w:noProof/>
                <w:webHidden/>
              </w:rPr>
              <w:fldChar w:fldCharType="separate"/>
            </w:r>
            <w:r w:rsidR="00163641">
              <w:rPr>
                <w:noProof/>
                <w:webHidden/>
              </w:rPr>
              <w:t>25</w:t>
            </w:r>
            <w:r w:rsidR="00163641">
              <w:rPr>
                <w:noProof/>
                <w:webHidden/>
              </w:rPr>
              <w:fldChar w:fldCharType="end"/>
            </w:r>
          </w:hyperlink>
        </w:p>
        <w:p w14:paraId="1CBF3011" w14:textId="2A25B94F"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71" w:history="1">
            <w:r w:rsidR="00163641" w:rsidRPr="007D54D3">
              <w:rPr>
                <w:rStyle w:val="Hipervnculo"/>
                <w:noProof/>
              </w:rPr>
              <w:t>3.4.3 Estrategias para mejorar la comunicación y la participación de los padres.</w:t>
            </w:r>
            <w:r w:rsidR="00163641">
              <w:rPr>
                <w:noProof/>
                <w:webHidden/>
              </w:rPr>
              <w:tab/>
            </w:r>
            <w:r w:rsidR="00163641">
              <w:rPr>
                <w:noProof/>
                <w:webHidden/>
              </w:rPr>
              <w:fldChar w:fldCharType="begin"/>
            </w:r>
            <w:r w:rsidR="00163641">
              <w:rPr>
                <w:noProof/>
                <w:webHidden/>
              </w:rPr>
              <w:instrText xml:space="preserve"> PAGEREF _Toc148682071 \h </w:instrText>
            </w:r>
            <w:r w:rsidR="00163641">
              <w:rPr>
                <w:noProof/>
                <w:webHidden/>
              </w:rPr>
            </w:r>
            <w:r w:rsidR="00163641">
              <w:rPr>
                <w:noProof/>
                <w:webHidden/>
              </w:rPr>
              <w:fldChar w:fldCharType="separate"/>
            </w:r>
            <w:r w:rsidR="00163641">
              <w:rPr>
                <w:noProof/>
                <w:webHidden/>
              </w:rPr>
              <w:t>26</w:t>
            </w:r>
            <w:r w:rsidR="00163641">
              <w:rPr>
                <w:noProof/>
                <w:webHidden/>
              </w:rPr>
              <w:fldChar w:fldCharType="end"/>
            </w:r>
          </w:hyperlink>
        </w:p>
        <w:p w14:paraId="6DA3AF0D" w14:textId="2DE26852"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72" w:history="1">
            <w:r w:rsidR="00163641" w:rsidRPr="007D54D3">
              <w:rPr>
                <w:rStyle w:val="Hipervnculo"/>
                <w:noProof/>
              </w:rPr>
              <w:t>3.5 Notificaciones y alertas en la educación</w:t>
            </w:r>
            <w:r w:rsidR="00163641">
              <w:rPr>
                <w:noProof/>
                <w:webHidden/>
              </w:rPr>
              <w:tab/>
            </w:r>
            <w:r w:rsidR="00163641">
              <w:rPr>
                <w:noProof/>
                <w:webHidden/>
              </w:rPr>
              <w:fldChar w:fldCharType="begin"/>
            </w:r>
            <w:r w:rsidR="00163641">
              <w:rPr>
                <w:noProof/>
                <w:webHidden/>
              </w:rPr>
              <w:instrText xml:space="preserve"> PAGEREF _Toc148682072 \h </w:instrText>
            </w:r>
            <w:r w:rsidR="00163641">
              <w:rPr>
                <w:noProof/>
                <w:webHidden/>
              </w:rPr>
            </w:r>
            <w:r w:rsidR="00163641">
              <w:rPr>
                <w:noProof/>
                <w:webHidden/>
              </w:rPr>
              <w:fldChar w:fldCharType="separate"/>
            </w:r>
            <w:r w:rsidR="00163641">
              <w:rPr>
                <w:noProof/>
                <w:webHidden/>
              </w:rPr>
              <w:t>28</w:t>
            </w:r>
            <w:r w:rsidR="00163641">
              <w:rPr>
                <w:noProof/>
                <w:webHidden/>
              </w:rPr>
              <w:fldChar w:fldCharType="end"/>
            </w:r>
          </w:hyperlink>
        </w:p>
        <w:p w14:paraId="3B7F6C60" w14:textId="1BDD2EC9"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73" w:history="1">
            <w:r w:rsidR="00163641" w:rsidRPr="007D54D3">
              <w:rPr>
                <w:rStyle w:val="Hipervnculo"/>
                <w:noProof/>
              </w:rPr>
              <w:t>3.5.1 Beneficios de las notificaciones y alertas en la educación.</w:t>
            </w:r>
            <w:r w:rsidR="00163641">
              <w:rPr>
                <w:noProof/>
                <w:webHidden/>
              </w:rPr>
              <w:tab/>
            </w:r>
            <w:r w:rsidR="00163641">
              <w:rPr>
                <w:noProof/>
                <w:webHidden/>
              </w:rPr>
              <w:fldChar w:fldCharType="begin"/>
            </w:r>
            <w:r w:rsidR="00163641">
              <w:rPr>
                <w:noProof/>
                <w:webHidden/>
              </w:rPr>
              <w:instrText xml:space="preserve"> PAGEREF _Toc148682073 \h </w:instrText>
            </w:r>
            <w:r w:rsidR="00163641">
              <w:rPr>
                <w:noProof/>
                <w:webHidden/>
              </w:rPr>
            </w:r>
            <w:r w:rsidR="00163641">
              <w:rPr>
                <w:noProof/>
                <w:webHidden/>
              </w:rPr>
              <w:fldChar w:fldCharType="separate"/>
            </w:r>
            <w:r w:rsidR="00163641">
              <w:rPr>
                <w:noProof/>
                <w:webHidden/>
              </w:rPr>
              <w:t>28</w:t>
            </w:r>
            <w:r w:rsidR="00163641">
              <w:rPr>
                <w:noProof/>
                <w:webHidden/>
              </w:rPr>
              <w:fldChar w:fldCharType="end"/>
            </w:r>
          </w:hyperlink>
        </w:p>
        <w:p w14:paraId="226D7306" w14:textId="5B5461F0"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74" w:history="1">
            <w:r w:rsidR="00163641" w:rsidRPr="007D54D3">
              <w:rPr>
                <w:rStyle w:val="Hipervnculo"/>
                <w:noProof/>
              </w:rPr>
              <w:t xml:space="preserve">3.5.2 </w:t>
            </w:r>
            <w:r w:rsidR="00163641" w:rsidRPr="007D54D3">
              <w:rPr>
                <w:rStyle w:val="Hipervnculo"/>
                <w:rFonts w:ascii="Segoe UI" w:hAnsi="Segoe UI" w:cs="Segoe UI"/>
                <w:bCs/>
                <w:noProof/>
                <w:shd w:val="clear" w:color="auto" w:fill="FFFFFF"/>
              </w:rPr>
              <w:t>¿</w:t>
            </w:r>
            <w:r w:rsidR="00163641" w:rsidRPr="007D54D3">
              <w:rPr>
                <w:rStyle w:val="Hipervnculo"/>
                <w:noProof/>
              </w:rPr>
              <w:t>Cómo pueden las notificaciones y alertas ser utilizadas para mejorar la asistencia y el compromiso escolar?</w:t>
            </w:r>
            <w:r w:rsidR="00163641">
              <w:rPr>
                <w:noProof/>
                <w:webHidden/>
              </w:rPr>
              <w:tab/>
            </w:r>
            <w:r w:rsidR="00163641">
              <w:rPr>
                <w:noProof/>
                <w:webHidden/>
              </w:rPr>
              <w:fldChar w:fldCharType="begin"/>
            </w:r>
            <w:r w:rsidR="00163641">
              <w:rPr>
                <w:noProof/>
                <w:webHidden/>
              </w:rPr>
              <w:instrText xml:space="preserve"> PAGEREF _Toc148682074 \h </w:instrText>
            </w:r>
            <w:r w:rsidR="00163641">
              <w:rPr>
                <w:noProof/>
                <w:webHidden/>
              </w:rPr>
            </w:r>
            <w:r w:rsidR="00163641">
              <w:rPr>
                <w:noProof/>
                <w:webHidden/>
              </w:rPr>
              <w:fldChar w:fldCharType="separate"/>
            </w:r>
            <w:r w:rsidR="00163641">
              <w:rPr>
                <w:noProof/>
                <w:webHidden/>
              </w:rPr>
              <w:t>29</w:t>
            </w:r>
            <w:r w:rsidR="00163641">
              <w:rPr>
                <w:noProof/>
                <w:webHidden/>
              </w:rPr>
              <w:fldChar w:fldCharType="end"/>
            </w:r>
          </w:hyperlink>
        </w:p>
        <w:p w14:paraId="5BE25FFB" w14:textId="1AF9560F"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75" w:history="1">
            <w:r w:rsidR="00163641" w:rsidRPr="007D54D3">
              <w:rPr>
                <w:rStyle w:val="Hipervnculo"/>
                <w:noProof/>
              </w:rPr>
              <w:t>3.5.3 herramientas tecnológicas pueden ser utilizadas para enviar notificaciones y alertas a los estudiantes y padres de familia.</w:t>
            </w:r>
            <w:r w:rsidR="00163641">
              <w:rPr>
                <w:noProof/>
                <w:webHidden/>
              </w:rPr>
              <w:tab/>
            </w:r>
            <w:r w:rsidR="00163641">
              <w:rPr>
                <w:noProof/>
                <w:webHidden/>
              </w:rPr>
              <w:fldChar w:fldCharType="begin"/>
            </w:r>
            <w:r w:rsidR="00163641">
              <w:rPr>
                <w:noProof/>
                <w:webHidden/>
              </w:rPr>
              <w:instrText xml:space="preserve"> PAGEREF _Toc148682075 \h </w:instrText>
            </w:r>
            <w:r w:rsidR="00163641">
              <w:rPr>
                <w:noProof/>
                <w:webHidden/>
              </w:rPr>
            </w:r>
            <w:r w:rsidR="00163641">
              <w:rPr>
                <w:noProof/>
                <w:webHidden/>
              </w:rPr>
              <w:fldChar w:fldCharType="separate"/>
            </w:r>
            <w:r w:rsidR="00163641">
              <w:rPr>
                <w:noProof/>
                <w:webHidden/>
              </w:rPr>
              <w:t>31</w:t>
            </w:r>
            <w:r w:rsidR="00163641">
              <w:rPr>
                <w:noProof/>
                <w:webHidden/>
              </w:rPr>
              <w:fldChar w:fldCharType="end"/>
            </w:r>
          </w:hyperlink>
        </w:p>
        <w:p w14:paraId="1688FFDF" w14:textId="74E48043"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76" w:history="1">
            <w:r w:rsidR="00163641" w:rsidRPr="007D54D3">
              <w:rPr>
                <w:rStyle w:val="Hipervnculo"/>
                <w:noProof/>
              </w:rPr>
              <w:t>3.6 Psicología del adolescente</w:t>
            </w:r>
            <w:r w:rsidR="00163641">
              <w:rPr>
                <w:noProof/>
                <w:webHidden/>
              </w:rPr>
              <w:tab/>
            </w:r>
            <w:r w:rsidR="00163641">
              <w:rPr>
                <w:noProof/>
                <w:webHidden/>
              </w:rPr>
              <w:fldChar w:fldCharType="begin"/>
            </w:r>
            <w:r w:rsidR="00163641">
              <w:rPr>
                <w:noProof/>
                <w:webHidden/>
              </w:rPr>
              <w:instrText xml:space="preserve"> PAGEREF _Toc148682076 \h </w:instrText>
            </w:r>
            <w:r w:rsidR="00163641">
              <w:rPr>
                <w:noProof/>
                <w:webHidden/>
              </w:rPr>
            </w:r>
            <w:r w:rsidR="00163641">
              <w:rPr>
                <w:noProof/>
                <w:webHidden/>
              </w:rPr>
              <w:fldChar w:fldCharType="separate"/>
            </w:r>
            <w:r w:rsidR="00163641">
              <w:rPr>
                <w:noProof/>
                <w:webHidden/>
              </w:rPr>
              <w:t>32</w:t>
            </w:r>
            <w:r w:rsidR="00163641">
              <w:rPr>
                <w:noProof/>
                <w:webHidden/>
              </w:rPr>
              <w:fldChar w:fldCharType="end"/>
            </w:r>
          </w:hyperlink>
        </w:p>
        <w:p w14:paraId="20CCBFC4" w14:textId="168C6F9A"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77" w:history="1">
            <w:r w:rsidR="00163641" w:rsidRPr="007D54D3">
              <w:rPr>
                <w:rStyle w:val="Hipervnculo"/>
                <w:noProof/>
              </w:rPr>
              <w:t>3.6.1 Características y etapas del desarrollo adolescente.</w:t>
            </w:r>
            <w:r w:rsidR="00163641">
              <w:rPr>
                <w:noProof/>
                <w:webHidden/>
              </w:rPr>
              <w:tab/>
            </w:r>
            <w:r w:rsidR="00163641">
              <w:rPr>
                <w:noProof/>
                <w:webHidden/>
              </w:rPr>
              <w:fldChar w:fldCharType="begin"/>
            </w:r>
            <w:r w:rsidR="00163641">
              <w:rPr>
                <w:noProof/>
                <w:webHidden/>
              </w:rPr>
              <w:instrText xml:space="preserve"> PAGEREF _Toc148682077 \h </w:instrText>
            </w:r>
            <w:r w:rsidR="00163641">
              <w:rPr>
                <w:noProof/>
                <w:webHidden/>
              </w:rPr>
            </w:r>
            <w:r w:rsidR="00163641">
              <w:rPr>
                <w:noProof/>
                <w:webHidden/>
              </w:rPr>
              <w:fldChar w:fldCharType="separate"/>
            </w:r>
            <w:r w:rsidR="00163641">
              <w:rPr>
                <w:noProof/>
                <w:webHidden/>
              </w:rPr>
              <w:t>32</w:t>
            </w:r>
            <w:r w:rsidR="00163641">
              <w:rPr>
                <w:noProof/>
                <w:webHidden/>
              </w:rPr>
              <w:fldChar w:fldCharType="end"/>
            </w:r>
          </w:hyperlink>
        </w:p>
        <w:p w14:paraId="69E58D0E" w14:textId="6755990A"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78" w:history="1">
            <w:r w:rsidR="00163641" w:rsidRPr="007D54D3">
              <w:rPr>
                <w:rStyle w:val="Hipervnculo"/>
                <w:noProof/>
              </w:rPr>
              <w:t>3.6.2 Factores psicológicos que influyen en el interés y la participación en el estudio.</w:t>
            </w:r>
            <w:r w:rsidR="00163641">
              <w:rPr>
                <w:noProof/>
                <w:webHidden/>
              </w:rPr>
              <w:tab/>
            </w:r>
            <w:r w:rsidR="00163641">
              <w:rPr>
                <w:noProof/>
                <w:webHidden/>
              </w:rPr>
              <w:fldChar w:fldCharType="begin"/>
            </w:r>
            <w:r w:rsidR="00163641">
              <w:rPr>
                <w:noProof/>
                <w:webHidden/>
              </w:rPr>
              <w:instrText xml:space="preserve"> PAGEREF _Toc148682078 \h </w:instrText>
            </w:r>
            <w:r w:rsidR="00163641">
              <w:rPr>
                <w:noProof/>
                <w:webHidden/>
              </w:rPr>
            </w:r>
            <w:r w:rsidR="00163641">
              <w:rPr>
                <w:noProof/>
                <w:webHidden/>
              </w:rPr>
              <w:fldChar w:fldCharType="separate"/>
            </w:r>
            <w:r w:rsidR="00163641">
              <w:rPr>
                <w:noProof/>
                <w:webHidden/>
              </w:rPr>
              <w:t>32</w:t>
            </w:r>
            <w:r w:rsidR="00163641">
              <w:rPr>
                <w:noProof/>
                <w:webHidden/>
              </w:rPr>
              <w:fldChar w:fldCharType="end"/>
            </w:r>
          </w:hyperlink>
        </w:p>
        <w:p w14:paraId="26613D89" w14:textId="720F48A5"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79" w:history="1">
            <w:r w:rsidR="00163641" w:rsidRPr="007D54D3">
              <w:rPr>
                <w:rStyle w:val="Hipervnculo"/>
                <w:noProof/>
              </w:rPr>
              <w:t>3.6.3 Estrategias para promover la motivación y el bienestar psicológico en los adolescentes.</w:t>
            </w:r>
            <w:r w:rsidR="00163641">
              <w:rPr>
                <w:noProof/>
                <w:webHidden/>
              </w:rPr>
              <w:tab/>
            </w:r>
            <w:r w:rsidR="00163641">
              <w:rPr>
                <w:noProof/>
                <w:webHidden/>
              </w:rPr>
              <w:fldChar w:fldCharType="begin"/>
            </w:r>
            <w:r w:rsidR="00163641">
              <w:rPr>
                <w:noProof/>
                <w:webHidden/>
              </w:rPr>
              <w:instrText xml:space="preserve"> PAGEREF _Toc148682079 \h </w:instrText>
            </w:r>
            <w:r w:rsidR="00163641">
              <w:rPr>
                <w:noProof/>
                <w:webHidden/>
              </w:rPr>
            </w:r>
            <w:r w:rsidR="00163641">
              <w:rPr>
                <w:noProof/>
                <w:webHidden/>
              </w:rPr>
              <w:fldChar w:fldCharType="separate"/>
            </w:r>
            <w:r w:rsidR="00163641">
              <w:rPr>
                <w:noProof/>
                <w:webHidden/>
              </w:rPr>
              <w:t>34</w:t>
            </w:r>
            <w:r w:rsidR="00163641">
              <w:rPr>
                <w:noProof/>
                <w:webHidden/>
              </w:rPr>
              <w:fldChar w:fldCharType="end"/>
            </w:r>
          </w:hyperlink>
        </w:p>
        <w:p w14:paraId="7B827660" w14:textId="6365389E"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80" w:history="1">
            <w:r w:rsidR="00163641" w:rsidRPr="007D54D3">
              <w:rPr>
                <w:rStyle w:val="Hipervnculo"/>
                <w:noProof/>
              </w:rPr>
              <w:t>3.7 Participación de los padres en la educación</w:t>
            </w:r>
            <w:r w:rsidR="00163641">
              <w:rPr>
                <w:noProof/>
                <w:webHidden/>
              </w:rPr>
              <w:tab/>
            </w:r>
            <w:r w:rsidR="00163641">
              <w:rPr>
                <w:noProof/>
                <w:webHidden/>
              </w:rPr>
              <w:fldChar w:fldCharType="begin"/>
            </w:r>
            <w:r w:rsidR="00163641">
              <w:rPr>
                <w:noProof/>
                <w:webHidden/>
              </w:rPr>
              <w:instrText xml:space="preserve"> PAGEREF _Toc148682080 \h </w:instrText>
            </w:r>
            <w:r w:rsidR="00163641">
              <w:rPr>
                <w:noProof/>
                <w:webHidden/>
              </w:rPr>
            </w:r>
            <w:r w:rsidR="00163641">
              <w:rPr>
                <w:noProof/>
                <w:webHidden/>
              </w:rPr>
              <w:fldChar w:fldCharType="separate"/>
            </w:r>
            <w:r w:rsidR="00163641">
              <w:rPr>
                <w:noProof/>
                <w:webHidden/>
              </w:rPr>
              <w:t>35</w:t>
            </w:r>
            <w:r w:rsidR="00163641">
              <w:rPr>
                <w:noProof/>
                <w:webHidden/>
              </w:rPr>
              <w:fldChar w:fldCharType="end"/>
            </w:r>
          </w:hyperlink>
        </w:p>
        <w:p w14:paraId="57043743" w14:textId="1E41123F"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81" w:history="1">
            <w:r w:rsidR="00163641" w:rsidRPr="007D54D3">
              <w:rPr>
                <w:rStyle w:val="Hipervnculo"/>
                <w:noProof/>
              </w:rPr>
              <w:t>3.7.1 Importancia del involucramiento de los padres en la educación de sus hijos.</w:t>
            </w:r>
            <w:r w:rsidR="00163641">
              <w:rPr>
                <w:noProof/>
                <w:webHidden/>
              </w:rPr>
              <w:tab/>
            </w:r>
            <w:r w:rsidR="00163641">
              <w:rPr>
                <w:noProof/>
                <w:webHidden/>
              </w:rPr>
              <w:fldChar w:fldCharType="begin"/>
            </w:r>
            <w:r w:rsidR="00163641">
              <w:rPr>
                <w:noProof/>
                <w:webHidden/>
              </w:rPr>
              <w:instrText xml:space="preserve"> PAGEREF _Toc148682081 \h </w:instrText>
            </w:r>
            <w:r w:rsidR="00163641">
              <w:rPr>
                <w:noProof/>
                <w:webHidden/>
              </w:rPr>
            </w:r>
            <w:r w:rsidR="00163641">
              <w:rPr>
                <w:noProof/>
                <w:webHidden/>
              </w:rPr>
              <w:fldChar w:fldCharType="separate"/>
            </w:r>
            <w:r w:rsidR="00163641">
              <w:rPr>
                <w:noProof/>
                <w:webHidden/>
              </w:rPr>
              <w:t>35</w:t>
            </w:r>
            <w:r w:rsidR="00163641">
              <w:rPr>
                <w:noProof/>
                <w:webHidden/>
              </w:rPr>
              <w:fldChar w:fldCharType="end"/>
            </w:r>
          </w:hyperlink>
        </w:p>
        <w:p w14:paraId="57C8DEE1" w14:textId="74E6AD18"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82" w:history="1">
            <w:r w:rsidR="00163641" w:rsidRPr="007D54D3">
              <w:rPr>
                <w:rStyle w:val="Hipervnculo"/>
                <w:noProof/>
              </w:rPr>
              <w:t>3.7.2 Beneficios de la participación activa de los padres en la vida escolar.</w:t>
            </w:r>
            <w:r w:rsidR="00163641">
              <w:rPr>
                <w:noProof/>
                <w:webHidden/>
              </w:rPr>
              <w:tab/>
            </w:r>
            <w:r w:rsidR="00163641">
              <w:rPr>
                <w:noProof/>
                <w:webHidden/>
              </w:rPr>
              <w:fldChar w:fldCharType="begin"/>
            </w:r>
            <w:r w:rsidR="00163641">
              <w:rPr>
                <w:noProof/>
                <w:webHidden/>
              </w:rPr>
              <w:instrText xml:space="preserve"> PAGEREF _Toc148682082 \h </w:instrText>
            </w:r>
            <w:r w:rsidR="00163641">
              <w:rPr>
                <w:noProof/>
                <w:webHidden/>
              </w:rPr>
            </w:r>
            <w:r w:rsidR="00163641">
              <w:rPr>
                <w:noProof/>
                <w:webHidden/>
              </w:rPr>
              <w:fldChar w:fldCharType="separate"/>
            </w:r>
            <w:r w:rsidR="00163641">
              <w:rPr>
                <w:noProof/>
                <w:webHidden/>
              </w:rPr>
              <w:t>36</w:t>
            </w:r>
            <w:r w:rsidR="00163641">
              <w:rPr>
                <w:noProof/>
                <w:webHidden/>
              </w:rPr>
              <w:fldChar w:fldCharType="end"/>
            </w:r>
          </w:hyperlink>
        </w:p>
        <w:p w14:paraId="501B39E6" w14:textId="147118D0" w:rsidR="00163641" w:rsidRDefault="00000000" w:rsidP="00163641">
          <w:pPr>
            <w:pStyle w:val="TDC3"/>
            <w:tabs>
              <w:tab w:val="right" w:leader="dot" w:pos="9350"/>
            </w:tabs>
            <w:ind w:left="720" w:firstLine="44"/>
            <w:jc w:val="both"/>
            <w:rPr>
              <w:rFonts w:asciiTheme="minorHAnsi" w:eastAsiaTheme="minorEastAsia" w:hAnsiTheme="minorHAnsi" w:cstheme="minorBidi"/>
              <w:noProof/>
              <w:kern w:val="2"/>
              <w:sz w:val="22"/>
              <w14:ligatures w14:val="standardContextual"/>
            </w:rPr>
          </w:pPr>
          <w:hyperlink w:anchor="_Toc148682083" w:history="1">
            <w:r w:rsidR="00163641" w:rsidRPr="007D54D3">
              <w:rPr>
                <w:rStyle w:val="Hipervnculo"/>
                <w:noProof/>
              </w:rPr>
              <w:t>3.7.3 Programas y actividades para fomentar la participación de los padres en la educación.</w:t>
            </w:r>
            <w:r w:rsidR="00163641">
              <w:rPr>
                <w:noProof/>
                <w:webHidden/>
              </w:rPr>
              <w:tab/>
            </w:r>
            <w:r w:rsidR="00163641">
              <w:rPr>
                <w:noProof/>
                <w:webHidden/>
              </w:rPr>
              <w:fldChar w:fldCharType="begin"/>
            </w:r>
            <w:r w:rsidR="00163641">
              <w:rPr>
                <w:noProof/>
                <w:webHidden/>
              </w:rPr>
              <w:instrText xml:space="preserve"> PAGEREF _Toc148682083 \h </w:instrText>
            </w:r>
            <w:r w:rsidR="00163641">
              <w:rPr>
                <w:noProof/>
                <w:webHidden/>
              </w:rPr>
            </w:r>
            <w:r w:rsidR="00163641">
              <w:rPr>
                <w:noProof/>
                <w:webHidden/>
              </w:rPr>
              <w:fldChar w:fldCharType="separate"/>
            </w:r>
            <w:r w:rsidR="00163641">
              <w:rPr>
                <w:noProof/>
                <w:webHidden/>
              </w:rPr>
              <w:t>37</w:t>
            </w:r>
            <w:r w:rsidR="00163641">
              <w:rPr>
                <w:noProof/>
                <w:webHidden/>
              </w:rPr>
              <w:fldChar w:fldCharType="end"/>
            </w:r>
          </w:hyperlink>
        </w:p>
        <w:p w14:paraId="3F89166E" w14:textId="2E8EBD99"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84" w:history="1">
            <w:r w:rsidR="00163641" w:rsidRPr="007D54D3">
              <w:rPr>
                <w:rStyle w:val="Hipervnculo"/>
                <w:noProof/>
              </w:rPr>
              <w:t>3.8 Estrategias de intervención y mejora educativa</w:t>
            </w:r>
            <w:r w:rsidR="00163641">
              <w:rPr>
                <w:noProof/>
                <w:webHidden/>
              </w:rPr>
              <w:tab/>
            </w:r>
            <w:r w:rsidR="00163641">
              <w:rPr>
                <w:noProof/>
                <w:webHidden/>
              </w:rPr>
              <w:fldChar w:fldCharType="begin"/>
            </w:r>
            <w:r w:rsidR="00163641">
              <w:rPr>
                <w:noProof/>
                <w:webHidden/>
              </w:rPr>
              <w:instrText xml:space="preserve"> PAGEREF _Toc148682084 \h </w:instrText>
            </w:r>
            <w:r w:rsidR="00163641">
              <w:rPr>
                <w:noProof/>
                <w:webHidden/>
              </w:rPr>
            </w:r>
            <w:r w:rsidR="00163641">
              <w:rPr>
                <w:noProof/>
                <w:webHidden/>
              </w:rPr>
              <w:fldChar w:fldCharType="separate"/>
            </w:r>
            <w:r w:rsidR="00163641">
              <w:rPr>
                <w:noProof/>
                <w:webHidden/>
              </w:rPr>
              <w:t>37</w:t>
            </w:r>
            <w:r w:rsidR="00163641">
              <w:rPr>
                <w:noProof/>
                <w:webHidden/>
              </w:rPr>
              <w:fldChar w:fldCharType="end"/>
            </w:r>
          </w:hyperlink>
        </w:p>
        <w:p w14:paraId="092E46B1" w14:textId="77A6D4C8" w:rsidR="00163641" w:rsidRDefault="00000000" w:rsidP="00163641">
          <w:pPr>
            <w:pStyle w:val="TDC3"/>
            <w:tabs>
              <w:tab w:val="right" w:leader="dot" w:pos="9350"/>
            </w:tabs>
            <w:ind w:left="720" w:firstLine="44"/>
            <w:jc w:val="both"/>
            <w:rPr>
              <w:rFonts w:asciiTheme="minorHAnsi" w:eastAsiaTheme="minorEastAsia" w:hAnsiTheme="minorHAnsi" w:cstheme="minorBidi"/>
              <w:noProof/>
              <w:kern w:val="2"/>
              <w:sz w:val="22"/>
              <w14:ligatures w14:val="standardContextual"/>
            </w:rPr>
          </w:pPr>
          <w:hyperlink w:anchor="_Toc148682085" w:history="1">
            <w:r w:rsidR="00163641" w:rsidRPr="007D54D3">
              <w:rPr>
                <w:rStyle w:val="Hipervnculo"/>
                <w:noProof/>
              </w:rPr>
              <w:t xml:space="preserve">3.8.1 Programas y enfoques educativos para abordar las ausencias y la falta de </w:t>
            </w:r>
            <w:r w:rsidR="00163641">
              <w:rPr>
                <w:rStyle w:val="Hipervnculo"/>
                <w:noProof/>
              </w:rPr>
              <w:t xml:space="preserve"> </w:t>
            </w:r>
            <w:r w:rsidR="00163641" w:rsidRPr="007D54D3">
              <w:rPr>
                <w:rStyle w:val="Hipervnculo"/>
                <w:noProof/>
              </w:rPr>
              <w:t>interés.</w:t>
            </w:r>
            <w:r w:rsidR="00163641">
              <w:rPr>
                <w:noProof/>
                <w:webHidden/>
              </w:rPr>
              <w:tab/>
            </w:r>
            <w:r w:rsidR="00163641">
              <w:rPr>
                <w:noProof/>
                <w:webHidden/>
              </w:rPr>
              <w:fldChar w:fldCharType="begin"/>
            </w:r>
            <w:r w:rsidR="00163641">
              <w:rPr>
                <w:noProof/>
                <w:webHidden/>
              </w:rPr>
              <w:instrText xml:space="preserve"> PAGEREF _Toc148682085 \h </w:instrText>
            </w:r>
            <w:r w:rsidR="00163641">
              <w:rPr>
                <w:noProof/>
                <w:webHidden/>
              </w:rPr>
            </w:r>
            <w:r w:rsidR="00163641">
              <w:rPr>
                <w:noProof/>
                <w:webHidden/>
              </w:rPr>
              <w:fldChar w:fldCharType="separate"/>
            </w:r>
            <w:r w:rsidR="00163641">
              <w:rPr>
                <w:noProof/>
                <w:webHidden/>
              </w:rPr>
              <w:t>38</w:t>
            </w:r>
            <w:r w:rsidR="00163641">
              <w:rPr>
                <w:noProof/>
                <w:webHidden/>
              </w:rPr>
              <w:fldChar w:fldCharType="end"/>
            </w:r>
          </w:hyperlink>
        </w:p>
        <w:p w14:paraId="4F5AA7C7" w14:textId="610AD32D"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86" w:history="1">
            <w:r w:rsidR="00163641" w:rsidRPr="007D54D3">
              <w:rPr>
                <w:rStyle w:val="Hipervnculo"/>
                <w:noProof/>
              </w:rPr>
              <w:t>3.8.2 Buenas prácticas en la implementación de intervenciones educativas.</w:t>
            </w:r>
            <w:r w:rsidR="00163641">
              <w:rPr>
                <w:noProof/>
                <w:webHidden/>
              </w:rPr>
              <w:tab/>
            </w:r>
            <w:r w:rsidR="00163641">
              <w:rPr>
                <w:noProof/>
                <w:webHidden/>
              </w:rPr>
              <w:fldChar w:fldCharType="begin"/>
            </w:r>
            <w:r w:rsidR="00163641">
              <w:rPr>
                <w:noProof/>
                <w:webHidden/>
              </w:rPr>
              <w:instrText xml:space="preserve"> PAGEREF _Toc148682086 \h </w:instrText>
            </w:r>
            <w:r w:rsidR="00163641">
              <w:rPr>
                <w:noProof/>
                <w:webHidden/>
              </w:rPr>
            </w:r>
            <w:r w:rsidR="00163641">
              <w:rPr>
                <w:noProof/>
                <w:webHidden/>
              </w:rPr>
              <w:fldChar w:fldCharType="separate"/>
            </w:r>
            <w:r w:rsidR="00163641">
              <w:rPr>
                <w:noProof/>
                <w:webHidden/>
              </w:rPr>
              <w:t>39</w:t>
            </w:r>
            <w:r w:rsidR="00163641">
              <w:rPr>
                <w:noProof/>
                <w:webHidden/>
              </w:rPr>
              <w:fldChar w:fldCharType="end"/>
            </w:r>
          </w:hyperlink>
        </w:p>
        <w:p w14:paraId="63E34EF7" w14:textId="428ACCE7" w:rsidR="00163641" w:rsidRDefault="00000000" w:rsidP="00163641">
          <w:pPr>
            <w:pStyle w:val="TDC1"/>
            <w:jc w:val="both"/>
            <w:rPr>
              <w:rFonts w:asciiTheme="minorHAnsi" w:eastAsiaTheme="minorEastAsia" w:hAnsiTheme="minorHAnsi" w:cstheme="minorBidi"/>
              <w:noProof/>
              <w:kern w:val="2"/>
              <w:sz w:val="22"/>
              <w14:ligatures w14:val="standardContextual"/>
            </w:rPr>
          </w:pPr>
          <w:hyperlink w:anchor="_Toc148682087" w:history="1">
            <w:r w:rsidR="00163641" w:rsidRPr="007D54D3">
              <w:rPr>
                <w:rStyle w:val="Hipervnculo"/>
                <w:noProof/>
              </w:rPr>
              <w:t>CAPITULO IV. MARCO ADMINISTRATIVO</w:t>
            </w:r>
            <w:r w:rsidR="00163641">
              <w:rPr>
                <w:noProof/>
                <w:webHidden/>
              </w:rPr>
              <w:tab/>
            </w:r>
            <w:r w:rsidR="00163641">
              <w:rPr>
                <w:noProof/>
                <w:webHidden/>
              </w:rPr>
              <w:fldChar w:fldCharType="begin"/>
            </w:r>
            <w:r w:rsidR="00163641">
              <w:rPr>
                <w:noProof/>
                <w:webHidden/>
              </w:rPr>
              <w:instrText xml:space="preserve"> PAGEREF _Toc148682087 \h </w:instrText>
            </w:r>
            <w:r w:rsidR="00163641">
              <w:rPr>
                <w:noProof/>
                <w:webHidden/>
              </w:rPr>
            </w:r>
            <w:r w:rsidR="00163641">
              <w:rPr>
                <w:noProof/>
                <w:webHidden/>
              </w:rPr>
              <w:fldChar w:fldCharType="separate"/>
            </w:r>
            <w:r w:rsidR="00163641">
              <w:rPr>
                <w:noProof/>
                <w:webHidden/>
              </w:rPr>
              <w:t>40</w:t>
            </w:r>
            <w:r w:rsidR="00163641">
              <w:rPr>
                <w:noProof/>
                <w:webHidden/>
              </w:rPr>
              <w:fldChar w:fldCharType="end"/>
            </w:r>
          </w:hyperlink>
        </w:p>
        <w:p w14:paraId="2259331F" w14:textId="3DD43E9F"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88" w:history="1">
            <w:r w:rsidR="00163641" w:rsidRPr="007D54D3">
              <w:rPr>
                <w:rStyle w:val="Hipervnculo"/>
                <w:noProof/>
              </w:rPr>
              <w:t>4.1 Conclusiones</w:t>
            </w:r>
            <w:r w:rsidR="00163641">
              <w:rPr>
                <w:noProof/>
                <w:webHidden/>
              </w:rPr>
              <w:tab/>
            </w:r>
            <w:r w:rsidR="00163641">
              <w:rPr>
                <w:noProof/>
                <w:webHidden/>
              </w:rPr>
              <w:fldChar w:fldCharType="begin"/>
            </w:r>
            <w:r w:rsidR="00163641">
              <w:rPr>
                <w:noProof/>
                <w:webHidden/>
              </w:rPr>
              <w:instrText xml:space="preserve"> PAGEREF _Toc148682088 \h </w:instrText>
            </w:r>
            <w:r w:rsidR="00163641">
              <w:rPr>
                <w:noProof/>
                <w:webHidden/>
              </w:rPr>
            </w:r>
            <w:r w:rsidR="00163641">
              <w:rPr>
                <w:noProof/>
                <w:webHidden/>
              </w:rPr>
              <w:fldChar w:fldCharType="separate"/>
            </w:r>
            <w:r w:rsidR="00163641">
              <w:rPr>
                <w:noProof/>
                <w:webHidden/>
              </w:rPr>
              <w:t>40</w:t>
            </w:r>
            <w:r w:rsidR="00163641">
              <w:rPr>
                <w:noProof/>
                <w:webHidden/>
              </w:rPr>
              <w:fldChar w:fldCharType="end"/>
            </w:r>
          </w:hyperlink>
        </w:p>
        <w:p w14:paraId="530AFA7C" w14:textId="33D4ADD3"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89" w:history="1">
            <w:r w:rsidR="00163641" w:rsidRPr="007D54D3">
              <w:rPr>
                <w:rStyle w:val="Hipervnculo"/>
                <w:noProof/>
              </w:rPr>
              <w:t>4.2 Recomendaciones</w:t>
            </w:r>
            <w:r w:rsidR="00163641">
              <w:rPr>
                <w:noProof/>
                <w:webHidden/>
              </w:rPr>
              <w:tab/>
            </w:r>
            <w:r w:rsidR="00163641">
              <w:rPr>
                <w:noProof/>
                <w:webHidden/>
              </w:rPr>
              <w:fldChar w:fldCharType="begin"/>
            </w:r>
            <w:r w:rsidR="00163641">
              <w:rPr>
                <w:noProof/>
                <w:webHidden/>
              </w:rPr>
              <w:instrText xml:space="preserve"> PAGEREF _Toc148682089 \h </w:instrText>
            </w:r>
            <w:r w:rsidR="00163641">
              <w:rPr>
                <w:noProof/>
                <w:webHidden/>
              </w:rPr>
            </w:r>
            <w:r w:rsidR="00163641">
              <w:rPr>
                <w:noProof/>
                <w:webHidden/>
              </w:rPr>
              <w:fldChar w:fldCharType="separate"/>
            </w:r>
            <w:r w:rsidR="00163641">
              <w:rPr>
                <w:noProof/>
                <w:webHidden/>
              </w:rPr>
              <w:t>41</w:t>
            </w:r>
            <w:r w:rsidR="00163641">
              <w:rPr>
                <w:noProof/>
                <w:webHidden/>
              </w:rPr>
              <w:fldChar w:fldCharType="end"/>
            </w:r>
          </w:hyperlink>
        </w:p>
        <w:p w14:paraId="67385929" w14:textId="695540E7"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90" w:history="1">
            <w:r w:rsidR="00163641" w:rsidRPr="007D54D3">
              <w:rPr>
                <w:rStyle w:val="Hipervnculo"/>
                <w:noProof/>
              </w:rPr>
              <w:t>4.3 Anexos</w:t>
            </w:r>
            <w:r w:rsidR="00163641">
              <w:rPr>
                <w:noProof/>
                <w:webHidden/>
              </w:rPr>
              <w:tab/>
            </w:r>
            <w:r w:rsidR="00163641">
              <w:rPr>
                <w:noProof/>
                <w:webHidden/>
              </w:rPr>
              <w:fldChar w:fldCharType="begin"/>
            </w:r>
            <w:r w:rsidR="00163641">
              <w:rPr>
                <w:noProof/>
                <w:webHidden/>
              </w:rPr>
              <w:instrText xml:space="preserve"> PAGEREF _Toc148682090 \h </w:instrText>
            </w:r>
            <w:r w:rsidR="00163641">
              <w:rPr>
                <w:noProof/>
                <w:webHidden/>
              </w:rPr>
            </w:r>
            <w:r w:rsidR="00163641">
              <w:rPr>
                <w:noProof/>
                <w:webHidden/>
              </w:rPr>
              <w:fldChar w:fldCharType="separate"/>
            </w:r>
            <w:r w:rsidR="00163641">
              <w:rPr>
                <w:noProof/>
                <w:webHidden/>
              </w:rPr>
              <w:t>42</w:t>
            </w:r>
            <w:r w:rsidR="00163641">
              <w:rPr>
                <w:noProof/>
                <w:webHidden/>
              </w:rPr>
              <w:fldChar w:fldCharType="end"/>
            </w:r>
          </w:hyperlink>
        </w:p>
        <w:p w14:paraId="77C16C3B" w14:textId="08690CF9"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91" w:history="1">
            <w:r w:rsidR="00163641" w:rsidRPr="007D54D3">
              <w:rPr>
                <w:rStyle w:val="Hipervnculo"/>
                <w:noProof/>
              </w:rPr>
              <w:t>4.4 GLOSARIO</w:t>
            </w:r>
            <w:r w:rsidR="00163641">
              <w:rPr>
                <w:noProof/>
                <w:webHidden/>
              </w:rPr>
              <w:tab/>
            </w:r>
            <w:r w:rsidR="00163641">
              <w:rPr>
                <w:noProof/>
                <w:webHidden/>
              </w:rPr>
              <w:fldChar w:fldCharType="begin"/>
            </w:r>
            <w:r w:rsidR="00163641">
              <w:rPr>
                <w:noProof/>
                <w:webHidden/>
              </w:rPr>
              <w:instrText xml:space="preserve"> PAGEREF _Toc148682091 \h </w:instrText>
            </w:r>
            <w:r w:rsidR="00163641">
              <w:rPr>
                <w:noProof/>
                <w:webHidden/>
              </w:rPr>
            </w:r>
            <w:r w:rsidR="00163641">
              <w:rPr>
                <w:noProof/>
                <w:webHidden/>
              </w:rPr>
              <w:fldChar w:fldCharType="separate"/>
            </w:r>
            <w:r w:rsidR="00163641">
              <w:rPr>
                <w:noProof/>
                <w:webHidden/>
              </w:rPr>
              <w:t>43</w:t>
            </w:r>
            <w:r w:rsidR="00163641">
              <w:rPr>
                <w:noProof/>
                <w:webHidden/>
              </w:rPr>
              <w:fldChar w:fldCharType="end"/>
            </w:r>
          </w:hyperlink>
        </w:p>
        <w:p w14:paraId="52621AAE" w14:textId="21737318"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92" w:history="1">
            <w:r w:rsidR="00163641" w:rsidRPr="007D54D3">
              <w:rPr>
                <w:rStyle w:val="Hipervnculo"/>
                <w:noProof/>
              </w:rPr>
              <w:t>4.5 BIBLIOGRAFIA</w:t>
            </w:r>
            <w:r w:rsidR="00163641">
              <w:rPr>
                <w:noProof/>
                <w:webHidden/>
              </w:rPr>
              <w:tab/>
            </w:r>
            <w:r w:rsidR="00163641">
              <w:rPr>
                <w:noProof/>
                <w:webHidden/>
              </w:rPr>
              <w:fldChar w:fldCharType="begin"/>
            </w:r>
            <w:r w:rsidR="00163641">
              <w:rPr>
                <w:noProof/>
                <w:webHidden/>
              </w:rPr>
              <w:instrText xml:space="preserve"> PAGEREF _Toc148682092 \h </w:instrText>
            </w:r>
            <w:r w:rsidR="00163641">
              <w:rPr>
                <w:noProof/>
                <w:webHidden/>
              </w:rPr>
            </w:r>
            <w:r w:rsidR="00163641">
              <w:rPr>
                <w:noProof/>
                <w:webHidden/>
              </w:rPr>
              <w:fldChar w:fldCharType="separate"/>
            </w:r>
            <w:r w:rsidR="00163641">
              <w:rPr>
                <w:noProof/>
                <w:webHidden/>
              </w:rPr>
              <w:t>44</w:t>
            </w:r>
            <w:r w:rsidR="00163641">
              <w:rPr>
                <w:noProof/>
                <w:webHidden/>
              </w:rPr>
              <w:fldChar w:fldCharType="end"/>
            </w:r>
          </w:hyperlink>
        </w:p>
        <w:p w14:paraId="18A659CF" w14:textId="442B0EE8"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93" w:history="1">
            <w:r w:rsidR="00163641" w:rsidRPr="007D54D3">
              <w:rPr>
                <w:rStyle w:val="Hipervnculo"/>
                <w:noProof/>
              </w:rPr>
              <w:t>4.6 E-Grafía</w:t>
            </w:r>
            <w:r w:rsidR="00163641">
              <w:rPr>
                <w:noProof/>
                <w:webHidden/>
              </w:rPr>
              <w:tab/>
            </w:r>
            <w:r w:rsidR="00163641">
              <w:rPr>
                <w:noProof/>
                <w:webHidden/>
              </w:rPr>
              <w:fldChar w:fldCharType="begin"/>
            </w:r>
            <w:r w:rsidR="00163641">
              <w:rPr>
                <w:noProof/>
                <w:webHidden/>
              </w:rPr>
              <w:instrText xml:space="preserve"> PAGEREF _Toc148682093 \h </w:instrText>
            </w:r>
            <w:r w:rsidR="00163641">
              <w:rPr>
                <w:noProof/>
                <w:webHidden/>
              </w:rPr>
            </w:r>
            <w:r w:rsidR="00163641">
              <w:rPr>
                <w:noProof/>
                <w:webHidden/>
              </w:rPr>
              <w:fldChar w:fldCharType="separate"/>
            </w:r>
            <w:r w:rsidR="00163641">
              <w:rPr>
                <w:noProof/>
                <w:webHidden/>
              </w:rPr>
              <w:t>44</w:t>
            </w:r>
            <w:r w:rsidR="00163641">
              <w:rPr>
                <w:noProof/>
                <w:webHidden/>
              </w:rPr>
              <w:fldChar w:fldCharType="end"/>
            </w:r>
          </w:hyperlink>
        </w:p>
        <w:p w14:paraId="3DEC5C9F" w14:textId="40D01073" w:rsidR="00CD70B0" w:rsidRDefault="00CD70B0" w:rsidP="00163641">
          <w:pPr>
            <w:jc w:val="both"/>
          </w:pPr>
          <w:r>
            <w:rPr>
              <w:b/>
              <w:bCs/>
              <w:lang w:val="es-ES"/>
            </w:rPr>
            <w:fldChar w:fldCharType="end"/>
          </w:r>
        </w:p>
      </w:sdtContent>
    </w:sdt>
    <w:p w14:paraId="4791CC5B" w14:textId="2B7A5E1E" w:rsidR="00382C42" w:rsidRDefault="00382C42" w:rsidP="00163641">
      <w:pPr>
        <w:spacing w:line="259" w:lineRule="auto"/>
        <w:ind w:firstLine="0"/>
        <w:jc w:val="both"/>
        <w:rPr>
          <w:rFonts w:eastAsia="Arial" w:cs="Arial"/>
          <w:b/>
          <w:szCs w:val="24"/>
        </w:rPr>
      </w:pPr>
    </w:p>
    <w:p w14:paraId="697CE8AE" w14:textId="77777777" w:rsidR="00C30FA2" w:rsidRDefault="00382C42" w:rsidP="00163641">
      <w:pPr>
        <w:spacing w:line="259" w:lineRule="auto"/>
        <w:ind w:firstLine="0"/>
        <w:jc w:val="both"/>
        <w:rPr>
          <w:rFonts w:eastAsia="Arial" w:cs="Arial"/>
          <w:b/>
          <w:szCs w:val="24"/>
        </w:rPr>
        <w:sectPr w:rsidR="00C30FA2" w:rsidSect="00163641">
          <w:pgSz w:w="12240" w:h="15840"/>
          <w:pgMar w:top="1440" w:right="1440" w:bottom="1440" w:left="1440" w:header="284" w:footer="709" w:gutter="0"/>
          <w:pgNumType w:start="1"/>
          <w:cols w:space="720"/>
          <w:docGrid w:linePitch="326"/>
        </w:sectPr>
      </w:pPr>
      <w:r>
        <w:rPr>
          <w:rFonts w:eastAsia="Arial" w:cs="Arial"/>
          <w:b/>
          <w:szCs w:val="24"/>
        </w:rPr>
        <w:br w:type="page"/>
      </w:r>
    </w:p>
    <w:p w14:paraId="49A0EDE6" w14:textId="63A233D8" w:rsidR="00136993" w:rsidRPr="00382C42" w:rsidRDefault="00136993" w:rsidP="00A00E9B">
      <w:pPr>
        <w:pStyle w:val="Ttulo1"/>
      </w:pPr>
      <w:bookmarkStart w:id="0" w:name="_Toc148682022"/>
      <w:r>
        <w:lastRenderedPageBreak/>
        <w:t>INTRODUCCIÓN</w:t>
      </w:r>
      <w:bookmarkEnd w:id="0"/>
    </w:p>
    <w:p w14:paraId="496ABC45" w14:textId="0E492918" w:rsidR="00DE0123" w:rsidRDefault="00DE0123" w:rsidP="00DE0123">
      <w:pPr>
        <w:jc w:val="both"/>
      </w:pPr>
      <w:r>
        <w:t xml:space="preserve">La comunicación entre padres y profesores sobre la asistencia de los estudiantes </w:t>
      </w:r>
      <w:r w:rsidR="00B57FE3">
        <w:t>de</w:t>
      </w:r>
      <w:r>
        <w:t>l Instituto</w:t>
      </w:r>
      <w:r w:rsidR="00B57FE3">
        <w:t xml:space="preserve"> por </w:t>
      </w:r>
      <w:r>
        <w:t>Cooperativ</w:t>
      </w:r>
      <w:r w:rsidR="00B57FE3">
        <w:t>a</w:t>
      </w:r>
      <w:r>
        <w:t xml:space="preserve"> 'ADONAI' se ha convertido en una preocupación. La asistencia regular a clases es vital para el éxito académico, pero la llegada de la pandemia de COVID-19</w:t>
      </w:r>
      <w:r w:rsidR="00B57FE3">
        <w:t xml:space="preserve">, problemas del actual gobierno y </w:t>
      </w:r>
      <w:r>
        <w:t>la integración de nuevas tecnologías en la educación han añadido capas de complejidad a este asunto.</w:t>
      </w:r>
    </w:p>
    <w:p w14:paraId="0B957C52" w14:textId="5A321CD9" w:rsidR="00DE0123" w:rsidRDefault="00DE0123" w:rsidP="00DE0123">
      <w:pPr>
        <w:jc w:val="both"/>
      </w:pPr>
      <w:r>
        <w:t>Una consecuencia notable de esta brecha de comunicación es que los estudiantes justifican sus ausencias, a menudo sin que sus padres sean conscientes de las razones. La transición al aprendizaje remoto y el mayor uso de la tecnología en la educación han alterado significativamente la forma en que los estudiantes participan en sus estudios, lo que genera dudas sobre el seguimiento de la asistencia y la eficacia de la comunicación.</w:t>
      </w:r>
    </w:p>
    <w:p w14:paraId="15810058" w14:textId="02C9BF21" w:rsidR="00DE0123" w:rsidRDefault="00DE0123" w:rsidP="00DE0123">
      <w:pPr>
        <w:jc w:val="both"/>
      </w:pPr>
      <w:r>
        <w:t>Esta investigación tiene como objetivo profundizar en la brecha de comunicación entre padres y profesores de 'ADONAI', particularmente en la era pos</w:t>
      </w:r>
      <w:r w:rsidR="00D543BE">
        <w:t xml:space="preserve">t </w:t>
      </w:r>
      <w:r>
        <w:t xml:space="preserve">pandemia caracterizada por un mayor uso de la tecnología. </w:t>
      </w:r>
      <w:r w:rsidR="00D543BE">
        <w:t xml:space="preserve">Se busca </w:t>
      </w:r>
      <w:r>
        <w:t>identificar los factores contribuyentes, evaluar el impacto de la tecnología en la asistencia y comunicación de los estudiantes y proponer estrategias prácticas para mejorar la interacción.</w:t>
      </w:r>
    </w:p>
    <w:p w14:paraId="78711447" w14:textId="10B603AC" w:rsidR="00435D4C" w:rsidRPr="00435D4C" w:rsidRDefault="00DE0123" w:rsidP="00D543BE">
      <w:pPr>
        <w:jc w:val="both"/>
      </w:pPr>
      <w:r>
        <w:t>Es importante señalar que, a pesar de los desafíos que plantea el entorno educativo en evolución, la estrecha colaboración entre padres y maestros sigue siendo esencial para el desarrollo integral y el éxito académico de los estudiantes. Esta investigación aspira a proporcionar conocimientos y recomendaciones valiosos para abordar la brecha de comunicación de manera efectiva en la era digital y en el contexto de la pandemia en curso.</w:t>
      </w:r>
    </w:p>
    <w:p w14:paraId="16ABD482" w14:textId="77777777" w:rsidR="00136993" w:rsidRDefault="00136993" w:rsidP="00163641">
      <w:pPr>
        <w:spacing w:line="259" w:lineRule="auto"/>
        <w:ind w:firstLine="0"/>
        <w:jc w:val="both"/>
        <w:rPr>
          <w:rFonts w:eastAsia="Arial" w:cs="Arial"/>
          <w:b/>
          <w:szCs w:val="24"/>
        </w:rPr>
      </w:pPr>
    </w:p>
    <w:p w14:paraId="29A4F23E" w14:textId="77777777" w:rsidR="00136993" w:rsidRDefault="00136993" w:rsidP="00163641">
      <w:pPr>
        <w:spacing w:line="259" w:lineRule="auto"/>
        <w:ind w:firstLine="0"/>
        <w:jc w:val="both"/>
        <w:rPr>
          <w:rFonts w:eastAsia="Arial" w:cs="Arial"/>
          <w:b/>
          <w:szCs w:val="24"/>
        </w:rPr>
      </w:pPr>
    </w:p>
    <w:p w14:paraId="52AF47B6" w14:textId="77777777" w:rsidR="00136993" w:rsidRDefault="00136993" w:rsidP="00163641">
      <w:pPr>
        <w:spacing w:line="259" w:lineRule="auto"/>
        <w:ind w:firstLine="0"/>
        <w:jc w:val="both"/>
        <w:rPr>
          <w:rFonts w:eastAsia="Arial" w:cs="Arial"/>
          <w:b/>
          <w:szCs w:val="24"/>
        </w:rPr>
      </w:pPr>
    </w:p>
    <w:p w14:paraId="35C8CEA5" w14:textId="77777777" w:rsidR="00136993" w:rsidRDefault="00136993" w:rsidP="00163641">
      <w:pPr>
        <w:spacing w:line="259" w:lineRule="auto"/>
        <w:ind w:firstLine="0"/>
        <w:jc w:val="both"/>
        <w:rPr>
          <w:rFonts w:eastAsia="Arial" w:cs="Arial"/>
          <w:b/>
          <w:szCs w:val="24"/>
        </w:rPr>
      </w:pPr>
    </w:p>
    <w:p w14:paraId="69071DC2" w14:textId="77777777" w:rsidR="00136993" w:rsidRDefault="00136993" w:rsidP="00163641">
      <w:pPr>
        <w:spacing w:line="259" w:lineRule="auto"/>
        <w:ind w:firstLine="0"/>
        <w:jc w:val="both"/>
        <w:rPr>
          <w:rFonts w:eastAsia="Arial" w:cs="Arial"/>
          <w:b/>
          <w:szCs w:val="24"/>
        </w:rPr>
      </w:pPr>
    </w:p>
    <w:p w14:paraId="79E0D654" w14:textId="77777777" w:rsidR="00136993" w:rsidRDefault="00136993" w:rsidP="00163641">
      <w:pPr>
        <w:spacing w:line="259" w:lineRule="auto"/>
        <w:ind w:firstLine="0"/>
        <w:jc w:val="both"/>
        <w:rPr>
          <w:rFonts w:eastAsia="Arial" w:cs="Arial"/>
          <w:b/>
          <w:szCs w:val="24"/>
        </w:rPr>
      </w:pPr>
    </w:p>
    <w:p w14:paraId="0F5C323F" w14:textId="6DF3496B" w:rsidR="00510646" w:rsidRPr="00382C42" w:rsidRDefault="00C1353A" w:rsidP="00D543BE">
      <w:pPr>
        <w:pStyle w:val="Ttulo1"/>
      </w:pPr>
      <w:bookmarkStart w:id="1" w:name="_Toc148682023"/>
      <w:r w:rsidRPr="00382C42">
        <w:t>CAPITULO I</w:t>
      </w:r>
      <w:r w:rsidR="00D543BE">
        <w:br/>
      </w:r>
      <w:r w:rsidRPr="00382C42">
        <w:t xml:space="preserve"> M</w:t>
      </w:r>
      <w:bookmarkEnd w:id="1"/>
      <w:r w:rsidR="00D543BE">
        <w:t>arco Conceptual</w:t>
      </w:r>
    </w:p>
    <w:p w14:paraId="57D4FCC2" w14:textId="652EED75" w:rsidR="00DA7541" w:rsidRPr="00DA7541" w:rsidRDefault="00136993">
      <w:pPr>
        <w:pStyle w:val="Ttulo2"/>
        <w:numPr>
          <w:ilvl w:val="1"/>
          <w:numId w:val="16"/>
        </w:numPr>
        <w:jc w:val="both"/>
      </w:pPr>
      <w:bookmarkStart w:id="2" w:name="_Toc148682024"/>
      <w:r>
        <w:t>Antecedentes</w:t>
      </w:r>
      <w:bookmarkEnd w:id="2"/>
    </w:p>
    <w:p w14:paraId="2D2C396C" w14:textId="77777777" w:rsidR="00DA7541" w:rsidRDefault="00DA7541" w:rsidP="00DA7541">
      <w:pPr>
        <w:jc w:val="both"/>
      </w:pPr>
      <w:r>
        <w:t xml:space="preserve">El instituto “ADONAI” es un centro de educación secundaria que actualmente cuenta con aproximadamente a 500 estudiantes de primero, segundo y tercero básico. Cada grado tiene un promedio de 4 a 5 secciones. Por lo que el compromiso de estos estudiantes es esencial para su éxito académico. </w:t>
      </w:r>
    </w:p>
    <w:p w14:paraId="6804D8FA" w14:textId="3E26997E" w:rsidR="00DA7541" w:rsidRDefault="00DA7541" w:rsidP="00DA7541">
      <w:pPr>
        <w:jc w:val="both"/>
      </w:pPr>
      <w:r>
        <w:t xml:space="preserve">Actualmente el Instituto cuenta con un método interno de seguimiento de la asistencia escolar. Sin embargo, este enfoque se limita en gran medida a los docentes y no se ha implementado de manera efectiva para involucrar a los padres. La información sobre las ausencias de los estudiantes no se comunica a los padres de manera oportuna porque solo se les notifica cuando se presenta en una </w:t>
      </w:r>
      <w:r w:rsidR="00D9188B">
        <w:t>reunión</w:t>
      </w:r>
      <w:r>
        <w:t xml:space="preserve"> o entrega de notas. El enfoque actual plantea serios problemas porque la información sobre la asistencia de sus hijos durante todo el bimestre no es concreta. La falta de comunicación temprana dificulta identificar patrones de ausencia y tomar medidas rápidas para resolver el problema. </w:t>
      </w:r>
    </w:p>
    <w:p w14:paraId="54C58A66" w14:textId="77777777" w:rsidR="00D9188B" w:rsidRDefault="00D9188B" w:rsidP="00DA7541">
      <w:pPr>
        <w:jc w:val="both"/>
      </w:pPr>
    </w:p>
    <w:p w14:paraId="57ABA4E0" w14:textId="54588D1A" w:rsidR="00E3776A" w:rsidRPr="00E3776A" w:rsidRDefault="00C1353A" w:rsidP="00D9188B">
      <w:pPr>
        <w:pStyle w:val="Ttulo2"/>
        <w:jc w:val="both"/>
      </w:pPr>
      <w:bookmarkStart w:id="3" w:name="_Toc148682025"/>
      <w:r>
        <w:t xml:space="preserve">1.2 </w:t>
      </w:r>
      <w:r w:rsidR="00136993">
        <w:t>Justificación</w:t>
      </w:r>
      <w:bookmarkEnd w:id="3"/>
      <w:r>
        <w:tab/>
      </w:r>
    </w:p>
    <w:p w14:paraId="5B330C40" w14:textId="69C548F4" w:rsidR="00510646" w:rsidRDefault="00C1353A" w:rsidP="00163641">
      <w:pPr>
        <w:jc w:val="both"/>
      </w:pPr>
      <w:r>
        <w:t xml:space="preserve">Las ausencias de los jóvenes a clases perjudican en su desarrollo personal y profesional, en el caso del desarrollo personal el joven no podrá desarrollar una convivencia sana y educada con jóvenes de su edad y con pensamientos positivos que buscan un futuro exitoso, en el caso del desarrollo profesional el joven tiene atraso en el aprendizaje con temas impartidos por los catedráticos, por lo que conlleva a que </w:t>
      </w:r>
      <w:r w:rsidR="00FE73EE">
        <w:t xml:space="preserve">el </w:t>
      </w:r>
      <w:r>
        <w:t xml:space="preserve">joven tenga una probabilidad </w:t>
      </w:r>
      <w:r w:rsidR="008D4D12">
        <w:t>más</w:t>
      </w:r>
      <w:r>
        <w:t xml:space="preserve"> alta de ir a recuperaciones o repetir el año.</w:t>
      </w:r>
    </w:p>
    <w:p w14:paraId="5069E152" w14:textId="508C96D3" w:rsidR="00510646" w:rsidRDefault="00C1353A" w:rsidP="00163641">
      <w:pPr>
        <w:jc w:val="both"/>
      </w:pPr>
      <w:r>
        <w:t xml:space="preserve">Se puede observar en los parques y campos cerca del establecimiento a varios jóvenes con el uniforme incompleto jugando, platicando o haciendo actividades no </w:t>
      </w:r>
      <w:r>
        <w:lastRenderedPageBreak/>
        <w:t>correspondientes para su edad, esto debido a que no le ponen interés al estudio sin ellos saber que el estudio les beneficiara para el futuro.</w:t>
      </w:r>
    </w:p>
    <w:p w14:paraId="3E9E00A6" w14:textId="5A7A0D02" w:rsidR="000B5BBA" w:rsidRDefault="00C1353A" w:rsidP="000B5BBA">
      <w:pPr>
        <w:jc w:val="both"/>
      </w:pPr>
      <w:r>
        <w:t xml:space="preserve">Muchos jóvenes lamentablemente no cuentan con la supervisión de los padres o tutor legal, por factores como el descuido, el trabajo o la falta de interés por el joven, por lo que esto trae consecuencias de que los jóvenes lleguen a obtener juntas y amistades con personas que los orientaran a realizar cosas indebidas, como lo es el hurto y vicios (cigarros, drogas, alcohol) y haciéndoles creer que el estudio no sirve de nada. </w:t>
      </w:r>
      <w:bookmarkStart w:id="4" w:name="_Toc148682026"/>
    </w:p>
    <w:p w14:paraId="3B004F17" w14:textId="77777777" w:rsidR="000B5BBA" w:rsidRDefault="000B5BBA" w:rsidP="000B5BBA">
      <w:pPr>
        <w:jc w:val="both"/>
      </w:pPr>
    </w:p>
    <w:p w14:paraId="3FD25CAE" w14:textId="484F411F" w:rsidR="00650456" w:rsidRPr="00650456" w:rsidRDefault="00E3776A" w:rsidP="00650456">
      <w:pPr>
        <w:pStyle w:val="Ttulo2"/>
        <w:jc w:val="both"/>
      </w:pPr>
      <w:r>
        <w:t xml:space="preserve">1.3 </w:t>
      </w:r>
      <w:r w:rsidR="00136993" w:rsidRPr="00136993">
        <w:t>Planteamiento Del Problema</w:t>
      </w:r>
      <w:bookmarkEnd w:id="4"/>
    </w:p>
    <w:p w14:paraId="77ADEF2D" w14:textId="1C1EAEBC" w:rsidR="00650456" w:rsidRDefault="00650456" w:rsidP="00650456">
      <w:pPr>
        <w:jc w:val="both"/>
      </w:pPr>
      <w:r>
        <w:t xml:space="preserve">Los retrasos en la comunicación y la falta de participación de los </w:t>
      </w:r>
      <w:r w:rsidR="007870C4">
        <w:t>padres dificultan</w:t>
      </w:r>
      <w:r>
        <w:t xml:space="preserve"> la detección temprana de las ausencias y la adopción de medidas oportunas para abordarlas. La falta de conciencia sobre las ausencias de los estudiantes a lo largo del semestre limita la capacidad de los padres para apoyar y guiar a sus hijos, lo que a su vez puede impactar negativamente el rendimiento académico y la motivación en clase con regularidad por parte de los estudiantes. </w:t>
      </w:r>
    </w:p>
    <w:p w14:paraId="542BE435" w14:textId="5D0F1630" w:rsidR="00650456" w:rsidRDefault="00650456" w:rsidP="00650456">
      <w:pPr>
        <w:jc w:val="both"/>
      </w:pPr>
      <w:r>
        <w:t>Además, se han identificado situaciones en las que los estudiantes justifican indebidamente sus ausencias proporcionando razones falsas o en casos más graves, falsificando la firma de un padre o tutor. Esta práctica no sólo socava la integridad del sistema escolar, sino que también crea un entorno en el que los estudiantes pueden eludir sus responsabilidades, comprometiendo así su compromiso con la educación y el desarrollo personal.</w:t>
      </w:r>
    </w:p>
    <w:p w14:paraId="0D99854E" w14:textId="77777777" w:rsidR="00510646" w:rsidRDefault="00510646" w:rsidP="000B5BBA">
      <w:pPr>
        <w:jc w:val="both"/>
        <w:rPr>
          <w:rFonts w:eastAsia="Arial" w:cs="Arial"/>
          <w:szCs w:val="24"/>
        </w:rPr>
      </w:pPr>
    </w:p>
    <w:p w14:paraId="559BC957" w14:textId="78738F45" w:rsidR="00510646" w:rsidRDefault="00C1353A" w:rsidP="00163641">
      <w:pPr>
        <w:pStyle w:val="Ttulo2"/>
        <w:jc w:val="both"/>
      </w:pPr>
      <w:bookmarkStart w:id="5" w:name="_Toc148682027"/>
      <w:r>
        <w:t xml:space="preserve">1.4 </w:t>
      </w:r>
      <w:r w:rsidR="00136993">
        <w:t>Preguntas A Resolver</w:t>
      </w:r>
      <w:bookmarkEnd w:id="5"/>
    </w:p>
    <w:p w14:paraId="3959A138" w14:textId="0E955232" w:rsidR="00650456" w:rsidRPr="00650456" w:rsidRDefault="00650456">
      <w:pPr>
        <w:numPr>
          <w:ilvl w:val="0"/>
          <w:numId w:val="17"/>
        </w:numPr>
        <w:jc w:val="both"/>
        <w:rPr>
          <w:rFonts w:eastAsia="Arial" w:cs="Arial"/>
          <w:szCs w:val="24"/>
        </w:rPr>
      </w:pPr>
      <w:r w:rsidRPr="00650456">
        <w:rPr>
          <w:rFonts w:eastAsia="Arial" w:cs="Arial"/>
          <w:szCs w:val="24"/>
        </w:rPr>
        <w:t xml:space="preserve">¿Al implementar un sistema Automatizado de Notificaciones, podrá aumentar </w:t>
      </w:r>
      <w:r w:rsidR="00BD6D75" w:rsidRPr="00650456">
        <w:rPr>
          <w:rFonts w:eastAsia="Arial" w:cs="Arial"/>
          <w:szCs w:val="24"/>
        </w:rPr>
        <w:t>la asistencia</w:t>
      </w:r>
      <w:r w:rsidRPr="00650456">
        <w:rPr>
          <w:rFonts w:eastAsia="Arial" w:cs="Arial"/>
          <w:szCs w:val="24"/>
        </w:rPr>
        <w:t xml:space="preserve"> en las clases del instituto?</w:t>
      </w:r>
    </w:p>
    <w:p w14:paraId="3E8AA155" w14:textId="77777777" w:rsidR="00650456" w:rsidRPr="00650456" w:rsidRDefault="00650456">
      <w:pPr>
        <w:numPr>
          <w:ilvl w:val="0"/>
          <w:numId w:val="17"/>
        </w:numPr>
        <w:jc w:val="both"/>
        <w:rPr>
          <w:rFonts w:eastAsia="Arial" w:cs="Arial"/>
          <w:szCs w:val="24"/>
        </w:rPr>
      </w:pPr>
      <w:r w:rsidRPr="00650456">
        <w:rPr>
          <w:rFonts w:eastAsia="Arial" w:cs="Arial"/>
          <w:szCs w:val="24"/>
        </w:rPr>
        <w:lastRenderedPageBreak/>
        <w:t>¿El sistema permitirá a los maestros una facilidad del control de asistencias y evitar problemas con la pérdida o daño de cuadros en papel?</w:t>
      </w:r>
    </w:p>
    <w:p w14:paraId="46A75CA0" w14:textId="180172CF" w:rsidR="00650456" w:rsidRPr="00650456" w:rsidRDefault="00650456">
      <w:pPr>
        <w:numPr>
          <w:ilvl w:val="0"/>
          <w:numId w:val="17"/>
        </w:numPr>
        <w:jc w:val="both"/>
        <w:rPr>
          <w:rFonts w:eastAsia="Arial" w:cs="Arial"/>
          <w:szCs w:val="24"/>
        </w:rPr>
      </w:pPr>
      <w:r w:rsidRPr="00650456">
        <w:rPr>
          <w:rFonts w:eastAsia="Arial" w:cs="Arial"/>
          <w:szCs w:val="24"/>
        </w:rPr>
        <w:t xml:space="preserve">¿Las notificaciones en tiempo real servirán para que el padre de familia tome cartas en el asunto y que el alumno tome consideración y responsabilidad en el estudio? </w:t>
      </w:r>
      <w:bookmarkStart w:id="6" w:name="_Toc148682028"/>
    </w:p>
    <w:p w14:paraId="7C4EAF44" w14:textId="1D993E78" w:rsidR="006A6237" w:rsidRDefault="00C1353A" w:rsidP="00650456">
      <w:pPr>
        <w:pStyle w:val="Ttulo2"/>
        <w:jc w:val="both"/>
        <w:rPr>
          <w:rFonts w:eastAsia="Arial" w:cs="Arial"/>
          <w:szCs w:val="24"/>
        </w:rPr>
      </w:pPr>
      <w:r>
        <w:t xml:space="preserve">1.5 </w:t>
      </w:r>
      <w:r w:rsidR="00136993">
        <w:t>Objetivos</w:t>
      </w:r>
      <w:bookmarkEnd w:id="6"/>
    </w:p>
    <w:p w14:paraId="3C6E2D13" w14:textId="4C01CE28" w:rsidR="00510646" w:rsidRDefault="00C1353A" w:rsidP="00163641">
      <w:pPr>
        <w:pStyle w:val="Ttulo3"/>
        <w:jc w:val="both"/>
        <w:rPr>
          <w:rFonts w:eastAsia="Arial" w:cs="Arial"/>
          <w:szCs w:val="24"/>
        </w:rPr>
      </w:pPr>
      <w:bookmarkStart w:id="7" w:name="_Toc148682029"/>
      <w:r>
        <w:rPr>
          <w:rFonts w:eastAsia="Arial" w:cs="Arial"/>
          <w:szCs w:val="24"/>
        </w:rPr>
        <w:t xml:space="preserve">1.5.1 </w:t>
      </w:r>
      <w:r w:rsidR="00136993">
        <w:rPr>
          <w:rFonts w:eastAsia="Arial" w:cs="Arial"/>
          <w:szCs w:val="24"/>
        </w:rPr>
        <w:t>Objetivo General.</w:t>
      </w:r>
      <w:bookmarkEnd w:id="7"/>
    </w:p>
    <w:p w14:paraId="1E9C2560" w14:textId="4D1136D6" w:rsidR="00510646" w:rsidRPr="00AC0458" w:rsidRDefault="001D5F9A" w:rsidP="001D5F9A">
      <w:pPr>
        <w:jc w:val="both"/>
        <w:rPr>
          <w:bCs/>
        </w:rPr>
      </w:pPr>
      <w:r w:rsidRPr="00AC0458">
        <w:rPr>
          <w:rFonts w:eastAsia="Arial" w:cs="Arial"/>
          <w:bCs/>
          <w:szCs w:val="24"/>
        </w:rPr>
        <w:t>Permitir a los maestros notificar a los padres de familia constantemente sobre la asistencia de los alumnos, para mitigar el ausentismo por clase.</w:t>
      </w:r>
    </w:p>
    <w:p w14:paraId="67528673" w14:textId="4E27D3F7" w:rsidR="00510646" w:rsidRDefault="00C1353A" w:rsidP="00163641">
      <w:pPr>
        <w:pStyle w:val="Ttulo3"/>
        <w:jc w:val="both"/>
      </w:pPr>
      <w:bookmarkStart w:id="8" w:name="_Toc148682030"/>
      <w:r>
        <w:t xml:space="preserve">1.5.2 </w:t>
      </w:r>
      <w:r w:rsidR="00AC0458">
        <w:t>Objetivos</w:t>
      </w:r>
      <w:r w:rsidR="00136993">
        <w:t xml:space="preserve"> </w:t>
      </w:r>
      <w:r w:rsidR="00AC0458">
        <w:t>Específicos</w:t>
      </w:r>
      <w:r w:rsidR="00136993">
        <w:t>.</w:t>
      </w:r>
      <w:bookmarkEnd w:id="8"/>
    </w:p>
    <w:p w14:paraId="0951EE16" w14:textId="6E268879" w:rsidR="00AC0458" w:rsidRDefault="00AC0458">
      <w:pPr>
        <w:numPr>
          <w:ilvl w:val="0"/>
          <w:numId w:val="18"/>
        </w:numPr>
      </w:pPr>
      <w:r w:rsidRPr="00AC0458">
        <w:t xml:space="preserve">Permitir a los catedráticos tener en digital los controles de asistencia de los alumnos de forma ordenada y segura para evitar el papel y los problemas que puedan conllevar si </w:t>
      </w:r>
      <w:r w:rsidRPr="00AC0458">
        <w:rPr>
          <w:lang w:val="es-MX"/>
        </w:rPr>
        <w:t>alguno de estos se daña</w:t>
      </w:r>
      <w:r w:rsidRPr="00AC0458">
        <w:t xml:space="preserve"> o se pierde.</w:t>
      </w:r>
    </w:p>
    <w:p w14:paraId="304D38A9" w14:textId="374745A4" w:rsidR="00AC0458" w:rsidRDefault="00AC0458">
      <w:pPr>
        <w:numPr>
          <w:ilvl w:val="0"/>
          <w:numId w:val="18"/>
        </w:numPr>
      </w:pPr>
      <w:r w:rsidRPr="00AC0458">
        <w:t>Implementar un sistema automatizado de notificaciones que envié alertas de forma inmediata a los padres de familia cuando el alumno se ausente.</w:t>
      </w:r>
    </w:p>
    <w:p w14:paraId="06A9D676" w14:textId="77777777" w:rsidR="00AC0458" w:rsidRPr="00AC0458" w:rsidRDefault="00AC0458" w:rsidP="00AC0458">
      <w:pPr>
        <w:ind w:left="720" w:firstLine="0"/>
      </w:pPr>
    </w:p>
    <w:p w14:paraId="50322C9E" w14:textId="2FE69C31" w:rsidR="00BD6D75" w:rsidRDefault="00C1353A" w:rsidP="00BD6D75">
      <w:pPr>
        <w:pStyle w:val="Ttulo2"/>
        <w:jc w:val="both"/>
      </w:pPr>
      <w:bookmarkStart w:id="9" w:name="_Toc148682031"/>
      <w:r>
        <w:t xml:space="preserve">1.6 </w:t>
      </w:r>
      <w:r w:rsidR="00136993">
        <w:t>Viabilidad</w:t>
      </w:r>
      <w:bookmarkEnd w:id="9"/>
    </w:p>
    <w:p w14:paraId="2DD05E5C" w14:textId="77777777" w:rsidR="00BD6D75" w:rsidRPr="00BD6D75" w:rsidRDefault="00BD6D75" w:rsidP="00BD6D75"/>
    <w:p w14:paraId="44B4DF33" w14:textId="51AB4C36" w:rsidR="00BD6D75" w:rsidRDefault="00BD6D75" w:rsidP="00BD6D75">
      <w:pPr>
        <w:pStyle w:val="Ttulo3"/>
      </w:pPr>
      <w:bookmarkStart w:id="10" w:name="_Toc148682033"/>
      <w:r>
        <w:t>1.6.1 Viabilidad Financiera</w:t>
      </w:r>
    </w:p>
    <w:p w14:paraId="744126AC" w14:textId="77777777" w:rsidR="00DA3F5F" w:rsidRPr="00DA3F5F" w:rsidRDefault="00DA3F5F" w:rsidP="00DA3F5F">
      <w:r w:rsidRPr="00DA3F5F">
        <w:t>La evaluación de los recursos necesarios para llevar a cabo la implementación del proyecto es crucial, ya que nos proporcionará una proyección precisa de los costos involucrados en su ejecución.</w:t>
      </w:r>
    </w:p>
    <w:p w14:paraId="02758C39" w14:textId="03D05D16" w:rsidR="00DA3F5F" w:rsidRDefault="00DA3F5F" w:rsidP="00DA3F5F">
      <w:r w:rsidRPr="00DA3F5F">
        <w:t>Los costos necesarios para llevar a cabo la implementación del proyecto se analizaron minuciosamente en la plataforma de</w:t>
      </w:r>
      <w:r w:rsidR="00D36774">
        <w:t xml:space="preserve"> Microsoft Azure</w:t>
      </w:r>
      <w:r w:rsidR="00920287">
        <w:t xml:space="preserve"> y Netelip</w:t>
      </w:r>
      <w:r w:rsidRPr="00DA3F5F">
        <w:t>, la</w:t>
      </w:r>
      <w:r w:rsidR="00920287">
        <w:t xml:space="preserve">s que </w:t>
      </w:r>
      <w:r w:rsidR="00920287" w:rsidRPr="00DA3F5F">
        <w:t>se</w:t>
      </w:r>
      <w:r w:rsidRPr="00DA3F5F">
        <w:t xml:space="preserve"> consideró como una opción idónea. Esto se debe a que se ajusta de manera más </w:t>
      </w:r>
      <w:r w:rsidRPr="00DA3F5F">
        <w:lastRenderedPageBreak/>
        <w:t>cercana a los requerimientos esenciales del proyecto y en términos de costos, resulta ser una alternativa más económica</w:t>
      </w:r>
      <w:r w:rsidR="00920287">
        <w:t xml:space="preserve"> para la institucion</w:t>
      </w:r>
      <w:r w:rsidRPr="00DA3F5F">
        <w:t>.</w:t>
      </w:r>
    </w:p>
    <w:tbl>
      <w:tblPr>
        <w:tblStyle w:val="Tablaconcuadrcula1clara"/>
        <w:tblW w:w="0" w:type="auto"/>
        <w:tblLook w:val="04A0" w:firstRow="1" w:lastRow="0" w:firstColumn="1" w:lastColumn="0" w:noHBand="0" w:noVBand="1"/>
      </w:tblPr>
      <w:tblGrid>
        <w:gridCol w:w="3116"/>
        <w:gridCol w:w="3117"/>
        <w:gridCol w:w="3117"/>
      </w:tblGrid>
      <w:tr w:rsidR="00D36774" w14:paraId="0D786A2C" w14:textId="77777777" w:rsidTr="00D36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09A1D5" w14:textId="0CAA666B" w:rsidR="00D36774" w:rsidRDefault="00D36774" w:rsidP="00DA3F5F">
            <w:pPr>
              <w:ind w:firstLine="0"/>
            </w:pPr>
            <w:r>
              <w:t>Servicio</w:t>
            </w:r>
          </w:p>
        </w:tc>
        <w:tc>
          <w:tcPr>
            <w:tcW w:w="3117" w:type="dxa"/>
          </w:tcPr>
          <w:p w14:paraId="4892637C" w14:textId="5A2273D0" w:rsidR="00D36774" w:rsidRDefault="00D36774" w:rsidP="00DA3F5F">
            <w:pPr>
              <w:ind w:firstLine="0"/>
              <w:cnfStyle w:val="100000000000" w:firstRow="1" w:lastRow="0" w:firstColumn="0" w:lastColumn="0" w:oddVBand="0" w:evenVBand="0" w:oddHBand="0" w:evenHBand="0" w:firstRowFirstColumn="0" w:firstRowLastColumn="0" w:lastRowFirstColumn="0" w:lastRowLastColumn="0"/>
            </w:pPr>
            <w:r>
              <w:t>Costo Producción Dls</w:t>
            </w:r>
          </w:p>
        </w:tc>
        <w:tc>
          <w:tcPr>
            <w:tcW w:w="3117" w:type="dxa"/>
          </w:tcPr>
          <w:p w14:paraId="32FF76AC" w14:textId="76C1DE3B" w:rsidR="00D36774" w:rsidRDefault="00D36774" w:rsidP="00DA3F5F">
            <w:pPr>
              <w:ind w:firstLine="0"/>
              <w:cnfStyle w:val="100000000000" w:firstRow="1" w:lastRow="0" w:firstColumn="0" w:lastColumn="0" w:oddVBand="0" w:evenVBand="0" w:oddHBand="0" w:evenHBand="0" w:firstRowFirstColumn="0" w:firstRowLastColumn="0" w:lastRowFirstColumn="0" w:lastRowLastColumn="0"/>
            </w:pPr>
            <w:r>
              <w:t>Costo en Quetzales</w:t>
            </w:r>
          </w:p>
        </w:tc>
      </w:tr>
      <w:tr w:rsidR="00D36774" w14:paraId="5F648733" w14:textId="77777777" w:rsidTr="00D36774">
        <w:tc>
          <w:tcPr>
            <w:cnfStyle w:val="001000000000" w:firstRow="0" w:lastRow="0" w:firstColumn="1" w:lastColumn="0" w:oddVBand="0" w:evenVBand="0" w:oddHBand="0" w:evenHBand="0" w:firstRowFirstColumn="0" w:firstRowLastColumn="0" w:lastRowFirstColumn="0" w:lastRowLastColumn="0"/>
            <w:tcW w:w="3116" w:type="dxa"/>
          </w:tcPr>
          <w:p w14:paraId="4F4EF6BF" w14:textId="3A524DE9" w:rsidR="00D36774" w:rsidRPr="00EC67BE" w:rsidRDefault="00D36774" w:rsidP="00D36774">
            <w:pPr>
              <w:spacing w:line="240" w:lineRule="auto"/>
              <w:ind w:firstLine="0"/>
              <w:rPr>
                <w:rFonts w:cs="Arial"/>
                <w:sz w:val="20"/>
                <w:szCs w:val="20"/>
              </w:rPr>
            </w:pPr>
            <w:r w:rsidRPr="00EC67BE">
              <w:rPr>
                <w:rFonts w:cs="Arial"/>
                <w:b w:val="0"/>
                <w:bCs w:val="0"/>
                <w:sz w:val="20"/>
                <w:szCs w:val="20"/>
              </w:rPr>
              <w:t>Máquina virtual:</w:t>
            </w:r>
          </w:p>
          <w:p w14:paraId="69A7C40C" w14:textId="0382E319" w:rsidR="00D36774" w:rsidRPr="00EC67BE" w:rsidRDefault="00D36774" w:rsidP="00D36774">
            <w:pPr>
              <w:spacing w:line="240" w:lineRule="auto"/>
              <w:ind w:firstLine="0"/>
              <w:rPr>
                <w:rFonts w:cs="Arial"/>
                <w:b w:val="0"/>
                <w:bCs w:val="0"/>
                <w:sz w:val="20"/>
                <w:szCs w:val="20"/>
              </w:rPr>
            </w:pPr>
            <w:r w:rsidRPr="00EC67BE">
              <w:rPr>
                <w:rFonts w:cs="Arial"/>
                <w:b w:val="0"/>
                <w:bCs w:val="0"/>
                <w:sz w:val="20"/>
                <w:szCs w:val="20"/>
              </w:rPr>
              <w:br/>
              <w:t>1 D2 v3 (2 vCPU, 8 GB de RAM) (Plan de ahorro de 3 años), Windows (Licencia incluida), solo SO; 1 disco administrado: E10; Tipo de transferencia interregional, 5 GB de transferencia de datos de salida de Este de EE. UU. a Este de Asia</w:t>
            </w:r>
          </w:p>
          <w:p w14:paraId="5F8DCA9C" w14:textId="77777777" w:rsidR="00D36774" w:rsidRPr="00EC67BE" w:rsidRDefault="00D36774" w:rsidP="00DA3F5F">
            <w:pPr>
              <w:ind w:firstLine="0"/>
              <w:rPr>
                <w:rFonts w:cs="Arial"/>
                <w:sz w:val="20"/>
                <w:szCs w:val="20"/>
              </w:rPr>
            </w:pPr>
          </w:p>
        </w:tc>
        <w:tc>
          <w:tcPr>
            <w:tcW w:w="3117" w:type="dxa"/>
          </w:tcPr>
          <w:p w14:paraId="615C49A4" w14:textId="2DB75258" w:rsidR="00D36774" w:rsidRPr="00EC67BE" w:rsidRDefault="00D36774" w:rsidP="00D36774">
            <w:pPr>
              <w:spacing w:line="240" w:lineRule="auto"/>
              <w:ind w:firstLine="0"/>
              <w:cnfStyle w:val="000000000000" w:firstRow="0" w:lastRow="0" w:firstColumn="0" w:lastColumn="0" w:oddVBand="0" w:evenVBand="0" w:oddHBand="0" w:evenHBand="0" w:firstRowFirstColumn="0" w:firstRowLastColumn="0" w:lastRowFirstColumn="0" w:lastRowLastColumn="0"/>
              <w:rPr>
                <w:rFonts w:cs="Arial"/>
                <w:sz w:val="20"/>
                <w:szCs w:val="20"/>
              </w:rPr>
            </w:pPr>
            <w:r w:rsidRPr="00EC67BE">
              <w:rPr>
                <w:rFonts w:cs="Arial"/>
                <w:sz w:val="20"/>
                <w:szCs w:val="20"/>
              </w:rPr>
              <w:t>$124.66</w:t>
            </w:r>
            <w:r w:rsidR="00920287" w:rsidRPr="00EC67BE">
              <w:rPr>
                <w:rFonts w:cs="Arial"/>
                <w:sz w:val="20"/>
                <w:szCs w:val="20"/>
              </w:rPr>
              <w:t xml:space="preserve"> Por Mes</w:t>
            </w:r>
          </w:p>
          <w:p w14:paraId="5DA2BE74" w14:textId="77777777" w:rsidR="00D36774" w:rsidRPr="00EC67BE" w:rsidRDefault="00D36774" w:rsidP="00DA3F5F">
            <w:pPr>
              <w:ind w:firstLine="0"/>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3117" w:type="dxa"/>
          </w:tcPr>
          <w:p w14:paraId="477144AD" w14:textId="6C4E0913" w:rsidR="00D36774" w:rsidRPr="00EC67BE" w:rsidRDefault="00D36774" w:rsidP="00D36774">
            <w:pPr>
              <w:spacing w:line="240" w:lineRule="auto"/>
              <w:ind w:firstLine="0"/>
              <w:cnfStyle w:val="000000000000" w:firstRow="0" w:lastRow="0" w:firstColumn="0" w:lastColumn="0" w:oddVBand="0" w:evenVBand="0" w:oddHBand="0" w:evenHBand="0" w:firstRowFirstColumn="0" w:firstRowLastColumn="0" w:lastRowFirstColumn="0" w:lastRowLastColumn="0"/>
              <w:rPr>
                <w:rFonts w:cs="Arial"/>
                <w:sz w:val="20"/>
                <w:szCs w:val="20"/>
              </w:rPr>
            </w:pPr>
            <w:r w:rsidRPr="00EC67BE">
              <w:rPr>
                <w:rFonts w:cs="Arial"/>
                <w:sz w:val="20"/>
                <w:szCs w:val="20"/>
              </w:rPr>
              <w:t>Q 977.20</w:t>
            </w:r>
            <w:r w:rsidR="00920287" w:rsidRPr="00EC67BE">
              <w:rPr>
                <w:rFonts w:cs="Arial"/>
                <w:sz w:val="20"/>
                <w:szCs w:val="20"/>
              </w:rPr>
              <w:t xml:space="preserve"> Por Mes</w:t>
            </w:r>
          </w:p>
        </w:tc>
      </w:tr>
      <w:tr w:rsidR="00D36774" w14:paraId="2E473BE0" w14:textId="77777777" w:rsidTr="00D36774">
        <w:tc>
          <w:tcPr>
            <w:cnfStyle w:val="001000000000" w:firstRow="0" w:lastRow="0" w:firstColumn="1" w:lastColumn="0" w:oddVBand="0" w:evenVBand="0" w:oddHBand="0" w:evenHBand="0" w:firstRowFirstColumn="0" w:firstRowLastColumn="0" w:lastRowFirstColumn="0" w:lastRowLastColumn="0"/>
            <w:tcW w:w="3116" w:type="dxa"/>
          </w:tcPr>
          <w:p w14:paraId="6FA5C701" w14:textId="23DB2DC5" w:rsidR="00D36774" w:rsidRPr="00EC67BE" w:rsidRDefault="00920287" w:rsidP="00DA3F5F">
            <w:pPr>
              <w:ind w:firstLine="0"/>
              <w:rPr>
                <w:rFonts w:cs="Arial"/>
                <w:b w:val="0"/>
                <w:bCs w:val="0"/>
                <w:sz w:val="20"/>
                <w:szCs w:val="20"/>
              </w:rPr>
            </w:pPr>
            <w:r w:rsidRPr="00EC67BE">
              <w:rPr>
                <w:rFonts w:cs="Arial"/>
                <w:b w:val="0"/>
                <w:bCs w:val="0"/>
                <w:sz w:val="20"/>
                <w:szCs w:val="20"/>
              </w:rPr>
              <w:t>Netelip API SMS v1.0</w:t>
            </w:r>
          </w:p>
        </w:tc>
        <w:tc>
          <w:tcPr>
            <w:tcW w:w="3117" w:type="dxa"/>
          </w:tcPr>
          <w:p w14:paraId="45D06F51" w14:textId="79336F7B" w:rsidR="00D36774" w:rsidRPr="00EC67BE" w:rsidRDefault="00920287" w:rsidP="00DA3F5F">
            <w:pPr>
              <w:ind w:firstLine="0"/>
              <w:cnfStyle w:val="000000000000" w:firstRow="0" w:lastRow="0" w:firstColumn="0" w:lastColumn="0" w:oddVBand="0" w:evenVBand="0" w:oddHBand="0" w:evenHBand="0" w:firstRowFirstColumn="0" w:firstRowLastColumn="0" w:lastRowFirstColumn="0" w:lastRowLastColumn="0"/>
              <w:rPr>
                <w:rFonts w:cs="Arial"/>
                <w:sz w:val="20"/>
                <w:szCs w:val="20"/>
              </w:rPr>
            </w:pPr>
            <w:r w:rsidRPr="00EC67BE">
              <w:rPr>
                <w:rFonts w:cs="Arial"/>
                <w:sz w:val="20"/>
                <w:szCs w:val="20"/>
              </w:rPr>
              <w:t>$ 0.0050 por SMS</w:t>
            </w:r>
          </w:p>
        </w:tc>
        <w:tc>
          <w:tcPr>
            <w:tcW w:w="3117" w:type="dxa"/>
          </w:tcPr>
          <w:p w14:paraId="684B5D4D" w14:textId="1A413B03" w:rsidR="00D36774" w:rsidRPr="00EC67BE" w:rsidRDefault="00920287" w:rsidP="00DA3F5F">
            <w:pPr>
              <w:ind w:firstLine="0"/>
              <w:cnfStyle w:val="000000000000" w:firstRow="0" w:lastRow="0" w:firstColumn="0" w:lastColumn="0" w:oddVBand="0" w:evenVBand="0" w:oddHBand="0" w:evenHBand="0" w:firstRowFirstColumn="0" w:firstRowLastColumn="0" w:lastRowFirstColumn="0" w:lastRowLastColumn="0"/>
              <w:rPr>
                <w:rFonts w:cs="Arial"/>
                <w:sz w:val="20"/>
                <w:szCs w:val="20"/>
              </w:rPr>
            </w:pPr>
            <w:r w:rsidRPr="00EC67BE">
              <w:rPr>
                <w:rFonts w:cs="Arial"/>
                <w:sz w:val="20"/>
                <w:szCs w:val="20"/>
              </w:rPr>
              <w:t xml:space="preserve">Q 0.039 por SMS </w:t>
            </w:r>
          </w:p>
        </w:tc>
      </w:tr>
    </w:tbl>
    <w:p w14:paraId="796F34F3" w14:textId="77DFEDB2" w:rsidR="00D36774" w:rsidRPr="00CF1E4B" w:rsidRDefault="00CF1E4B" w:rsidP="00920287">
      <w:pPr>
        <w:jc w:val="center"/>
        <w:rPr>
          <w:sz w:val="20"/>
          <w:szCs w:val="18"/>
        </w:rPr>
      </w:pPr>
      <w:r>
        <w:rPr>
          <w:sz w:val="20"/>
          <w:szCs w:val="18"/>
        </w:rPr>
        <w:t xml:space="preserve">Fuente: </w:t>
      </w:r>
      <w:hyperlink r:id="rId12" w:history="1">
        <w:r w:rsidRPr="00CF1E4B">
          <w:rPr>
            <w:rStyle w:val="Hipervnculo"/>
            <w:color w:val="auto"/>
            <w:sz w:val="20"/>
            <w:szCs w:val="18"/>
          </w:rPr>
          <w:t>www.azure.microsoft.com/es-es/pricing/calculator/</w:t>
        </w:r>
      </w:hyperlink>
      <w:r>
        <w:rPr>
          <w:sz w:val="20"/>
          <w:szCs w:val="18"/>
        </w:rPr>
        <w:t xml:space="preserve"> , </w:t>
      </w:r>
      <w:hyperlink r:id="rId13" w:history="1">
        <w:r w:rsidRPr="00CF1E4B">
          <w:rPr>
            <w:rStyle w:val="Hipervnculo"/>
            <w:color w:val="auto"/>
            <w:sz w:val="20"/>
            <w:szCs w:val="18"/>
          </w:rPr>
          <w:t>www.netelip.com/gt/envio-de-sms/</w:t>
        </w:r>
      </w:hyperlink>
      <w:r w:rsidRPr="00CF1E4B">
        <w:rPr>
          <w:sz w:val="20"/>
          <w:szCs w:val="18"/>
        </w:rPr>
        <w:t xml:space="preserve"> </w:t>
      </w:r>
    </w:p>
    <w:p w14:paraId="5998E1F9" w14:textId="449A37F6" w:rsidR="00BD6D75" w:rsidRPr="00BD6D75" w:rsidRDefault="00BD6D75" w:rsidP="00BD6D75">
      <w:r>
        <w:t xml:space="preserve"> </w:t>
      </w:r>
    </w:p>
    <w:p w14:paraId="35D63CB6" w14:textId="418541D9" w:rsidR="00510646" w:rsidRDefault="00C1353A" w:rsidP="00163641">
      <w:pPr>
        <w:pStyle w:val="Ttulo3"/>
        <w:jc w:val="both"/>
      </w:pPr>
      <w:r>
        <w:t>1.6.</w:t>
      </w:r>
      <w:r w:rsidR="00F63B66">
        <w:t>2</w:t>
      </w:r>
      <w:r>
        <w:t xml:space="preserve"> </w:t>
      </w:r>
      <w:r w:rsidR="00136993">
        <w:t>Viabilidad Tecnica.</w:t>
      </w:r>
      <w:bookmarkEnd w:id="10"/>
      <w:r w:rsidR="00136993">
        <w:t xml:space="preserve"> </w:t>
      </w:r>
    </w:p>
    <w:p w14:paraId="4688718F" w14:textId="56D328ED" w:rsidR="00510646" w:rsidRDefault="006A7EF6" w:rsidP="00163641">
      <w:pPr>
        <w:jc w:val="both"/>
      </w:pPr>
      <w:r w:rsidRPr="006A7EF6">
        <w:t>Para asegurar la correcta implementación y funcionamiento del proyecto,</w:t>
      </w:r>
      <w:r w:rsidR="00CF1E4B">
        <w:t xml:space="preserve"> debido a que es una implementación nueva y no se cuenta con este equipo</w:t>
      </w:r>
      <w:r w:rsidRPr="006A7EF6">
        <w:t xml:space="preserve"> se han definido los siguientes servicios esenciales:</w:t>
      </w:r>
    </w:p>
    <w:tbl>
      <w:tblPr>
        <w:tblStyle w:val="Tablaconcuadrcula"/>
        <w:tblW w:w="0" w:type="auto"/>
        <w:tblLook w:val="04A0" w:firstRow="1" w:lastRow="0" w:firstColumn="1" w:lastColumn="0" w:noHBand="0" w:noVBand="1"/>
      </w:tblPr>
      <w:tblGrid>
        <w:gridCol w:w="4675"/>
        <w:gridCol w:w="4675"/>
      </w:tblGrid>
      <w:tr w:rsidR="006A7EF6" w14:paraId="3B0AF84B" w14:textId="77777777" w:rsidTr="006A7EF6">
        <w:tc>
          <w:tcPr>
            <w:tcW w:w="4675" w:type="dxa"/>
          </w:tcPr>
          <w:p w14:paraId="0B012019" w14:textId="1D777915" w:rsidR="006A7EF6" w:rsidRPr="006A7EF6" w:rsidRDefault="006A7EF6" w:rsidP="00163641">
            <w:pPr>
              <w:ind w:firstLine="0"/>
              <w:jc w:val="both"/>
              <w:rPr>
                <w:b/>
                <w:bCs/>
                <w:sz w:val="20"/>
                <w:szCs w:val="20"/>
              </w:rPr>
            </w:pPr>
            <w:r w:rsidRPr="006A7EF6">
              <w:rPr>
                <w:b/>
                <w:bCs/>
                <w:sz w:val="20"/>
                <w:szCs w:val="20"/>
              </w:rPr>
              <w:t>Servidor ISS con Windows Server 2019 (Máquina Virtual en Azure)</w:t>
            </w:r>
          </w:p>
        </w:tc>
        <w:tc>
          <w:tcPr>
            <w:tcW w:w="4675" w:type="dxa"/>
          </w:tcPr>
          <w:p w14:paraId="45391C99" w14:textId="0A57725A" w:rsidR="006A7EF6" w:rsidRPr="006A7EF6" w:rsidRDefault="00695B0A" w:rsidP="00163641">
            <w:pPr>
              <w:ind w:firstLine="0"/>
              <w:jc w:val="both"/>
              <w:rPr>
                <w:sz w:val="20"/>
                <w:szCs w:val="20"/>
              </w:rPr>
            </w:pPr>
            <w:r w:rsidRPr="00695B0A">
              <w:rPr>
                <w:sz w:val="20"/>
                <w:szCs w:val="20"/>
              </w:rPr>
              <w:t xml:space="preserve">Este servidor </w:t>
            </w:r>
            <w:r>
              <w:rPr>
                <w:sz w:val="20"/>
                <w:szCs w:val="20"/>
              </w:rPr>
              <w:t>servira</w:t>
            </w:r>
            <w:r w:rsidRPr="00695B0A">
              <w:rPr>
                <w:sz w:val="20"/>
                <w:szCs w:val="20"/>
              </w:rPr>
              <w:t xml:space="preserve"> para alojar el componente del API del proyecto. La elección de Windows Server 2019 en una máquina virtual en Azure asegura un entorno altamente confiable y escalable que respaldará las operaciones centrales del sistema.</w:t>
            </w:r>
          </w:p>
        </w:tc>
      </w:tr>
      <w:tr w:rsidR="006A7EF6" w14:paraId="13F4B9E4" w14:textId="77777777" w:rsidTr="006A7EF6">
        <w:tc>
          <w:tcPr>
            <w:tcW w:w="4675" w:type="dxa"/>
          </w:tcPr>
          <w:p w14:paraId="2EE41F80" w14:textId="08E4A080" w:rsidR="006A7EF6" w:rsidRPr="006A7EF6" w:rsidRDefault="006A7EF6" w:rsidP="00163641">
            <w:pPr>
              <w:ind w:firstLine="0"/>
              <w:jc w:val="both"/>
              <w:rPr>
                <w:b/>
                <w:bCs/>
                <w:sz w:val="20"/>
                <w:szCs w:val="20"/>
              </w:rPr>
            </w:pPr>
            <w:r w:rsidRPr="006A7EF6">
              <w:rPr>
                <w:b/>
                <w:bCs/>
                <w:sz w:val="20"/>
                <w:szCs w:val="20"/>
              </w:rPr>
              <w:t>Base de Datos MySQL Community 8.0.34</w:t>
            </w:r>
          </w:p>
        </w:tc>
        <w:tc>
          <w:tcPr>
            <w:tcW w:w="4675" w:type="dxa"/>
          </w:tcPr>
          <w:p w14:paraId="00994B91" w14:textId="7F1AD22A" w:rsidR="006A7EF6" w:rsidRPr="006A7EF6" w:rsidRDefault="006A7EF6" w:rsidP="00163641">
            <w:pPr>
              <w:ind w:firstLine="0"/>
              <w:jc w:val="both"/>
              <w:rPr>
                <w:sz w:val="20"/>
                <w:szCs w:val="20"/>
              </w:rPr>
            </w:pPr>
            <w:r w:rsidRPr="006A7EF6">
              <w:rPr>
                <w:sz w:val="20"/>
                <w:szCs w:val="20"/>
              </w:rPr>
              <w:t>Se utilizará MySQL como el sistema de gestión de base de datos, asegurando un almacenamiento eficiente y seguro de la información del proyecto.</w:t>
            </w:r>
          </w:p>
        </w:tc>
      </w:tr>
      <w:tr w:rsidR="006A7EF6" w14:paraId="1EC693FC" w14:textId="77777777" w:rsidTr="006A7EF6">
        <w:tc>
          <w:tcPr>
            <w:tcW w:w="4675" w:type="dxa"/>
          </w:tcPr>
          <w:p w14:paraId="2E8C2CDB" w14:textId="7A891EE1" w:rsidR="006A7EF6" w:rsidRPr="006A7EF6" w:rsidRDefault="006A7EF6" w:rsidP="00163641">
            <w:pPr>
              <w:ind w:firstLine="0"/>
              <w:jc w:val="both"/>
              <w:rPr>
                <w:sz w:val="20"/>
                <w:szCs w:val="20"/>
              </w:rPr>
            </w:pPr>
            <w:r w:rsidRPr="006A7EF6">
              <w:rPr>
                <w:b/>
                <w:bCs/>
                <w:sz w:val="20"/>
                <w:szCs w:val="20"/>
              </w:rPr>
              <w:t>Servidor Nginx</w:t>
            </w:r>
          </w:p>
        </w:tc>
        <w:tc>
          <w:tcPr>
            <w:tcW w:w="4675" w:type="dxa"/>
          </w:tcPr>
          <w:p w14:paraId="52A1A869" w14:textId="4AE9E8E8" w:rsidR="006A7EF6" w:rsidRPr="006A7EF6" w:rsidRDefault="006A7EF6" w:rsidP="00163641">
            <w:pPr>
              <w:ind w:firstLine="0"/>
              <w:jc w:val="both"/>
              <w:rPr>
                <w:sz w:val="20"/>
                <w:szCs w:val="20"/>
              </w:rPr>
            </w:pPr>
            <w:r w:rsidRPr="006A7EF6">
              <w:rPr>
                <w:sz w:val="20"/>
                <w:szCs w:val="20"/>
              </w:rPr>
              <w:t>Se configurará un servidor Nginx como proxy inverso para gestionar y servir el front-end desarrollado en React</w:t>
            </w:r>
            <w:r w:rsidR="00F63B66">
              <w:rPr>
                <w:sz w:val="20"/>
                <w:szCs w:val="20"/>
              </w:rPr>
              <w:t>.</w:t>
            </w:r>
          </w:p>
        </w:tc>
      </w:tr>
      <w:tr w:rsidR="006A7EF6" w14:paraId="72C02981" w14:textId="77777777" w:rsidTr="006A7EF6">
        <w:tc>
          <w:tcPr>
            <w:tcW w:w="4675" w:type="dxa"/>
          </w:tcPr>
          <w:p w14:paraId="4327DF72" w14:textId="29C81F5B" w:rsidR="006A7EF6" w:rsidRPr="006A7EF6" w:rsidRDefault="006A7EF6" w:rsidP="00163641">
            <w:pPr>
              <w:ind w:firstLine="0"/>
              <w:jc w:val="both"/>
              <w:rPr>
                <w:sz w:val="20"/>
                <w:szCs w:val="20"/>
              </w:rPr>
            </w:pPr>
            <w:r w:rsidRPr="006A7EF6">
              <w:rPr>
                <w:b/>
                <w:bCs/>
                <w:sz w:val="20"/>
                <w:szCs w:val="20"/>
              </w:rPr>
              <w:t>Tarea Programada de Windows</w:t>
            </w:r>
          </w:p>
        </w:tc>
        <w:tc>
          <w:tcPr>
            <w:tcW w:w="4675" w:type="dxa"/>
          </w:tcPr>
          <w:p w14:paraId="6BB3FB64" w14:textId="15A07085" w:rsidR="006A7EF6" w:rsidRPr="006A7EF6" w:rsidRDefault="006A7EF6" w:rsidP="00163641">
            <w:pPr>
              <w:ind w:firstLine="0"/>
              <w:jc w:val="both"/>
              <w:rPr>
                <w:sz w:val="20"/>
                <w:szCs w:val="20"/>
              </w:rPr>
            </w:pPr>
            <w:r w:rsidRPr="006A7EF6">
              <w:rPr>
                <w:sz w:val="20"/>
                <w:szCs w:val="20"/>
              </w:rPr>
              <w:t xml:space="preserve">Se configurará una tarea programada en el </w:t>
            </w:r>
            <w:r w:rsidRPr="006A7EF6">
              <w:rPr>
                <w:sz w:val="20"/>
                <w:szCs w:val="20"/>
              </w:rPr>
              <w:lastRenderedPageBreak/>
              <w:t xml:space="preserve">sistema operativo Windows Server 2019 para </w:t>
            </w:r>
            <w:r w:rsidR="00F63B66">
              <w:rPr>
                <w:sz w:val="20"/>
                <w:szCs w:val="20"/>
              </w:rPr>
              <w:t>ejecutar un método en el API a una hora específica para envió de SMS</w:t>
            </w:r>
            <w:r w:rsidRPr="006A7EF6">
              <w:rPr>
                <w:sz w:val="20"/>
                <w:szCs w:val="20"/>
              </w:rPr>
              <w:t>.</w:t>
            </w:r>
          </w:p>
        </w:tc>
      </w:tr>
      <w:tr w:rsidR="006A7EF6" w14:paraId="38D5B4DD" w14:textId="77777777" w:rsidTr="006A7EF6">
        <w:tc>
          <w:tcPr>
            <w:tcW w:w="4675" w:type="dxa"/>
          </w:tcPr>
          <w:p w14:paraId="30D385A3" w14:textId="6D9C2562" w:rsidR="006A7EF6" w:rsidRPr="006A7EF6" w:rsidRDefault="006A7EF6" w:rsidP="00163641">
            <w:pPr>
              <w:ind w:firstLine="0"/>
              <w:jc w:val="both"/>
              <w:rPr>
                <w:b/>
                <w:bCs/>
                <w:sz w:val="20"/>
                <w:szCs w:val="20"/>
              </w:rPr>
            </w:pPr>
            <w:r w:rsidRPr="006A7EF6">
              <w:rPr>
                <w:b/>
                <w:bCs/>
                <w:sz w:val="20"/>
                <w:szCs w:val="20"/>
              </w:rPr>
              <w:lastRenderedPageBreak/>
              <w:t>Servidor de Mensajes de Texto Netelip</w:t>
            </w:r>
          </w:p>
        </w:tc>
        <w:tc>
          <w:tcPr>
            <w:tcW w:w="4675" w:type="dxa"/>
          </w:tcPr>
          <w:p w14:paraId="3DBA8D90" w14:textId="288E322A" w:rsidR="006A7EF6" w:rsidRPr="006A7EF6" w:rsidRDefault="006A7EF6" w:rsidP="00163641">
            <w:pPr>
              <w:ind w:firstLine="0"/>
              <w:jc w:val="both"/>
              <w:rPr>
                <w:sz w:val="20"/>
                <w:szCs w:val="20"/>
              </w:rPr>
            </w:pPr>
            <w:r w:rsidRPr="006A7EF6">
              <w:rPr>
                <w:sz w:val="20"/>
                <w:szCs w:val="20"/>
              </w:rPr>
              <w:t xml:space="preserve">Se empleará Netelip como servidor de mensajes de texto, lo que facilitará la comunicación efectiva con los </w:t>
            </w:r>
            <w:r w:rsidR="00F63B66">
              <w:rPr>
                <w:sz w:val="20"/>
                <w:szCs w:val="20"/>
              </w:rPr>
              <w:t xml:space="preserve">padres de familia </w:t>
            </w:r>
            <w:r w:rsidRPr="006A7EF6">
              <w:rPr>
                <w:sz w:val="20"/>
                <w:szCs w:val="20"/>
              </w:rPr>
              <w:t>a través de alertas por SMS, brindando una capa adicional de notificación y contacto.</w:t>
            </w:r>
          </w:p>
        </w:tc>
      </w:tr>
    </w:tbl>
    <w:p w14:paraId="47CCF205" w14:textId="5AD10095" w:rsidR="006A7EF6" w:rsidRPr="006A7EF6" w:rsidRDefault="006A7EF6" w:rsidP="006A7EF6">
      <w:pPr>
        <w:jc w:val="center"/>
        <w:rPr>
          <w:sz w:val="22"/>
          <w:szCs w:val="20"/>
        </w:rPr>
      </w:pPr>
      <w:r>
        <w:rPr>
          <w:sz w:val="22"/>
          <w:szCs w:val="20"/>
        </w:rPr>
        <w:t>Fuente: Elaboración Propia</w:t>
      </w:r>
    </w:p>
    <w:p w14:paraId="7DAF00E8" w14:textId="2D15F789" w:rsidR="00CF1E4B" w:rsidRDefault="006A7EF6" w:rsidP="00CF1E4B">
      <w:pPr>
        <w:jc w:val="both"/>
      </w:pPr>
      <w:r w:rsidRPr="006A7EF6">
        <w:t>La selección de estos servicios se basa en su capacidad para proporcionar una infraestructura técnica sólida y coherente que respalde las necesidades del proyecto. Esto garantiza la viabilidad técnica y la eficiencia en la implementación, permitiendo un funcionamiento óptimo del sistema y una experiencia de usuario mejorada.</w:t>
      </w:r>
    </w:p>
    <w:p w14:paraId="29A01E36" w14:textId="77777777" w:rsidR="00BE5E68" w:rsidRDefault="00BE5E68" w:rsidP="00CF1E4B">
      <w:pPr>
        <w:jc w:val="both"/>
      </w:pPr>
      <w:r>
        <w:t xml:space="preserve">Ya descritos las herramientas y servicios que se utilizara para la publicación se procede a recomendar el equipo por el cual el catedrático ingresara al sistema: </w:t>
      </w:r>
    </w:p>
    <w:tbl>
      <w:tblPr>
        <w:tblStyle w:val="Tablaconcuadrcula"/>
        <w:tblW w:w="0" w:type="auto"/>
        <w:tblLook w:val="04A0" w:firstRow="1" w:lastRow="0" w:firstColumn="1" w:lastColumn="0" w:noHBand="0" w:noVBand="1"/>
      </w:tblPr>
      <w:tblGrid>
        <w:gridCol w:w="3116"/>
        <w:gridCol w:w="3117"/>
        <w:gridCol w:w="3117"/>
      </w:tblGrid>
      <w:tr w:rsidR="00BE5E68" w14:paraId="33A90CB0" w14:textId="77777777" w:rsidTr="00BE5E68">
        <w:tc>
          <w:tcPr>
            <w:tcW w:w="3116" w:type="dxa"/>
          </w:tcPr>
          <w:p w14:paraId="6C408D1A" w14:textId="5213A545" w:rsidR="00BE5E68" w:rsidRDefault="00BE5E68" w:rsidP="00CF1E4B">
            <w:pPr>
              <w:ind w:firstLine="0"/>
              <w:jc w:val="both"/>
            </w:pPr>
            <w:r>
              <w:t>Cantidad</w:t>
            </w:r>
          </w:p>
        </w:tc>
        <w:tc>
          <w:tcPr>
            <w:tcW w:w="3117" w:type="dxa"/>
          </w:tcPr>
          <w:p w14:paraId="03722193" w14:textId="7C17AA3D" w:rsidR="00BE5E68" w:rsidRDefault="00BE5E68" w:rsidP="00CF1E4B">
            <w:pPr>
              <w:ind w:firstLine="0"/>
              <w:jc w:val="both"/>
            </w:pPr>
            <w:r>
              <w:t>Descripción</w:t>
            </w:r>
          </w:p>
        </w:tc>
        <w:tc>
          <w:tcPr>
            <w:tcW w:w="3117" w:type="dxa"/>
          </w:tcPr>
          <w:p w14:paraId="4C7EB315" w14:textId="15574500" w:rsidR="00BE5E68" w:rsidRDefault="00BE5E68" w:rsidP="00CF1E4B">
            <w:pPr>
              <w:ind w:firstLine="0"/>
              <w:jc w:val="both"/>
            </w:pPr>
            <w:r>
              <w:t xml:space="preserve">Uso </w:t>
            </w:r>
          </w:p>
        </w:tc>
      </w:tr>
      <w:tr w:rsidR="00BE5E68" w14:paraId="0FA6DD66" w14:textId="77777777" w:rsidTr="00BE5E68">
        <w:tc>
          <w:tcPr>
            <w:tcW w:w="3116" w:type="dxa"/>
          </w:tcPr>
          <w:p w14:paraId="198FDA2C" w14:textId="39043C56" w:rsidR="00BE5E68" w:rsidRDefault="00BE5E68" w:rsidP="00BE5E68">
            <w:pPr>
              <w:ind w:firstLine="0"/>
            </w:pPr>
            <w:r>
              <w:t>1 por catedrático</w:t>
            </w:r>
          </w:p>
        </w:tc>
        <w:tc>
          <w:tcPr>
            <w:tcW w:w="3117" w:type="dxa"/>
          </w:tcPr>
          <w:p w14:paraId="3EB17CDC" w14:textId="53F0469A" w:rsidR="00BE5E68" w:rsidRDefault="00BE5E68" w:rsidP="00BE5E68">
            <w:pPr>
              <w:ind w:firstLine="0"/>
            </w:pPr>
            <w:r>
              <w:t>Dispositivo móvil (laptop, smartphone o Tablet).</w:t>
            </w:r>
          </w:p>
        </w:tc>
        <w:tc>
          <w:tcPr>
            <w:tcW w:w="3117" w:type="dxa"/>
          </w:tcPr>
          <w:p w14:paraId="3A0FEA93" w14:textId="40BBF49C" w:rsidR="00BE5E68" w:rsidRDefault="00BE5E68" w:rsidP="00BE5E68">
            <w:pPr>
              <w:ind w:firstLine="0"/>
            </w:pPr>
            <w:r>
              <w:t>Sera utilizado para ingresar con sus credenciales al sistema y hacer uso de este</w:t>
            </w:r>
          </w:p>
        </w:tc>
      </w:tr>
      <w:tr w:rsidR="00BE5E68" w14:paraId="6758E7E8" w14:textId="77777777" w:rsidTr="00BE5E68">
        <w:tc>
          <w:tcPr>
            <w:tcW w:w="3116" w:type="dxa"/>
          </w:tcPr>
          <w:p w14:paraId="71F68672" w14:textId="58C58FDD" w:rsidR="00BE5E68" w:rsidRDefault="00BE5E68" w:rsidP="00BE5E68">
            <w:pPr>
              <w:ind w:firstLine="0"/>
            </w:pPr>
            <w:r>
              <w:t>1</w:t>
            </w:r>
          </w:p>
        </w:tc>
        <w:tc>
          <w:tcPr>
            <w:tcW w:w="3117" w:type="dxa"/>
          </w:tcPr>
          <w:p w14:paraId="07C9CD1D" w14:textId="70DE2BEB" w:rsidR="00BE5E68" w:rsidRDefault="00BE5E68" w:rsidP="00BE5E68">
            <w:pPr>
              <w:ind w:firstLine="0"/>
            </w:pPr>
            <w:r>
              <w:t xml:space="preserve">Computadora con procesador Core I3 </w:t>
            </w:r>
          </w:p>
          <w:p w14:paraId="0347C77C" w14:textId="77777777" w:rsidR="00BE5E68" w:rsidRDefault="00BE5E68" w:rsidP="00BE5E68">
            <w:pPr>
              <w:ind w:firstLine="0"/>
            </w:pPr>
            <w:r>
              <w:t xml:space="preserve">*Disco 500 Gb Seagate Barracuda </w:t>
            </w:r>
          </w:p>
          <w:p w14:paraId="1990C8F0" w14:textId="15F59CD0" w:rsidR="00BE5E68" w:rsidRDefault="00BE5E68" w:rsidP="00BE5E68">
            <w:pPr>
              <w:ind w:firstLine="0"/>
            </w:pPr>
            <w:r>
              <w:t>*Monitor LED 15.6" *Teclado Multimedia y mouse óptico</w:t>
            </w:r>
          </w:p>
        </w:tc>
        <w:tc>
          <w:tcPr>
            <w:tcW w:w="3117" w:type="dxa"/>
          </w:tcPr>
          <w:p w14:paraId="62796D09" w14:textId="581D1D25" w:rsidR="00BE5E68" w:rsidRDefault="00BE5E68" w:rsidP="00BE5E68">
            <w:pPr>
              <w:ind w:firstLine="0"/>
            </w:pPr>
            <w:r>
              <w:t xml:space="preserve">Sera utilizada por la </w:t>
            </w:r>
            <w:r w:rsidR="00B52DA3">
              <w:t>directora</w:t>
            </w:r>
            <w:r>
              <w:t xml:space="preserve"> para administración y control del sistema, y generar reportes de los datos ingresados.</w:t>
            </w:r>
          </w:p>
        </w:tc>
      </w:tr>
      <w:tr w:rsidR="00BE5E68" w14:paraId="7FF885BD" w14:textId="77777777" w:rsidTr="00BE5E68">
        <w:tc>
          <w:tcPr>
            <w:tcW w:w="3116" w:type="dxa"/>
          </w:tcPr>
          <w:p w14:paraId="1C0C3E5A" w14:textId="7C2F8EF4" w:rsidR="00BE5E68" w:rsidRDefault="00BE5E68" w:rsidP="00BE5E68">
            <w:pPr>
              <w:ind w:firstLine="0"/>
            </w:pPr>
            <w:r>
              <w:t>1</w:t>
            </w:r>
          </w:p>
        </w:tc>
        <w:tc>
          <w:tcPr>
            <w:tcW w:w="3117" w:type="dxa"/>
          </w:tcPr>
          <w:p w14:paraId="1CC0C3A9" w14:textId="147D8A16" w:rsidR="00BE5E68" w:rsidRDefault="00B52DA3" w:rsidP="00BE5E68">
            <w:pPr>
              <w:ind w:firstLine="0"/>
            </w:pPr>
            <w:r>
              <w:t>Servicio de internet móvil</w:t>
            </w:r>
          </w:p>
        </w:tc>
        <w:tc>
          <w:tcPr>
            <w:tcW w:w="3117" w:type="dxa"/>
          </w:tcPr>
          <w:p w14:paraId="2A1EF061" w14:textId="58A1FDF7" w:rsidR="00BE5E68" w:rsidRDefault="00B52DA3" w:rsidP="00BE5E68">
            <w:pPr>
              <w:ind w:firstLine="0"/>
            </w:pPr>
            <w:r>
              <w:t>Este servicio de internet es par que los maestros puedan ingresar al sistema.</w:t>
            </w:r>
          </w:p>
        </w:tc>
      </w:tr>
    </w:tbl>
    <w:p w14:paraId="51194048" w14:textId="2F3F4754" w:rsidR="00CF1E4B" w:rsidRDefault="00CF1E4B" w:rsidP="00CF1E4B">
      <w:pPr>
        <w:jc w:val="both"/>
      </w:pPr>
      <w:r>
        <w:t xml:space="preserve"> </w:t>
      </w:r>
    </w:p>
    <w:p w14:paraId="7B796379" w14:textId="77777777" w:rsidR="00510646" w:rsidRDefault="00510646" w:rsidP="00163641">
      <w:pPr>
        <w:pBdr>
          <w:top w:val="nil"/>
          <w:left w:val="nil"/>
          <w:bottom w:val="nil"/>
          <w:right w:val="nil"/>
          <w:between w:val="nil"/>
        </w:pBdr>
        <w:spacing w:after="0"/>
        <w:jc w:val="both"/>
        <w:rPr>
          <w:rFonts w:eastAsia="Arial" w:cs="Arial"/>
          <w:color w:val="000000"/>
          <w:szCs w:val="24"/>
        </w:rPr>
      </w:pPr>
    </w:p>
    <w:p w14:paraId="5F7E83BE" w14:textId="367B70A0" w:rsidR="00414FFD" w:rsidRDefault="00F63B66" w:rsidP="00414FFD">
      <w:pPr>
        <w:pStyle w:val="Ttulo3"/>
      </w:pPr>
      <w:bookmarkStart w:id="11" w:name="_Toc148682034"/>
      <w:r>
        <w:lastRenderedPageBreak/>
        <w:t xml:space="preserve">1.6.3 Viabilidad </w:t>
      </w:r>
      <w:r w:rsidR="00B52DA3">
        <w:t>Operativa</w:t>
      </w:r>
      <w:r>
        <w:t>.</w:t>
      </w:r>
    </w:p>
    <w:p w14:paraId="31739B6A" w14:textId="3AD0F238" w:rsidR="00414FFD" w:rsidRDefault="00414FFD" w:rsidP="00414FFD">
      <w:r>
        <w:t>Tomando en cuenta que el sistema que se quiere implementar puede llegar a ser de gran ayuda para la institución, se detallan las mejoras que se presentarán al implementar el sistema:</w:t>
      </w:r>
    </w:p>
    <w:p w14:paraId="3B1DF445" w14:textId="581025F5" w:rsidR="00414FFD" w:rsidRDefault="00414FFD">
      <w:pPr>
        <w:pStyle w:val="Prrafodelista"/>
        <w:numPr>
          <w:ilvl w:val="0"/>
          <w:numId w:val="19"/>
        </w:numPr>
      </w:pPr>
      <w:r>
        <w:t xml:space="preserve">La implementación del sistema de alertas por SMS facilitará significativamente el proceso de toma de asistencia de los alumnos. Esto permitirá a los catedráticos llevar un mejor orden y control en las asistencias de sus alumnos. </w:t>
      </w:r>
    </w:p>
    <w:p w14:paraId="2F974B5A" w14:textId="31E8B650" w:rsidR="00414FFD" w:rsidRDefault="00414FFD">
      <w:pPr>
        <w:pStyle w:val="Prrafodelista"/>
        <w:numPr>
          <w:ilvl w:val="0"/>
          <w:numId w:val="19"/>
        </w:numPr>
      </w:pPr>
      <w:r>
        <w:t>El sistema permitirá que, en el momento en que un estudiante se ausente de una clase, se genere una notificación por SMS y se envíe al padre de familia correspondiente. Esto garantizará que los padres estén informados en tiempo real y puedan tomar medidas para abordar la inasistencia de sus hijos.</w:t>
      </w:r>
    </w:p>
    <w:p w14:paraId="6523C78F" w14:textId="47A6DF8D" w:rsidR="00414FFD" w:rsidRDefault="00414FFD">
      <w:pPr>
        <w:pStyle w:val="Prrafodelista"/>
        <w:numPr>
          <w:ilvl w:val="0"/>
          <w:numId w:val="19"/>
        </w:numPr>
      </w:pPr>
      <w:r>
        <w:t>Uno de los beneficios más notables de este sistema es la reducción del uso de papel. La transición a un enfoque digital en la gestión de asistencias eliminará la necesidad de hojas impresas, ahorrando recursos y promoviendo la sostenibilidad medioambiental. Esta mejora también simplificará el proceso de almacenamiento y recuperación de datos de asistencia, lo que contribuirá a la eficiencia general de la institución.</w:t>
      </w:r>
    </w:p>
    <w:p w14:paraId="45CF6E06" w14:textId="67DAEF73" w:rsidR="00414FFD" w:rsidRDefault="00414FFD">
      <w:pPr>
        <w:pStyle w:val="Prrafodelista"/>
        <w:numPr>
          <w:ilvl w:val="0"/>
          <w:numId w:val="19"/>
        </w:numPr>
      </w:pPr>
      <w:r>
        <w:t>Para llevar a cabo una implementación exitosa, se realizarán capacitaciones para el personal de la institución. Estas capacitaciones incluirán:</w:t>
      </w:r>
    </w:p>
    <w:p w14:paraId="000CEA94" w14:textId="5C674285" w:rsidR="00414FFD" w:rsidRDefault="00414FFD">
      <w:pPr>
        <w:pStyle w:val="Prrafodelista"/>
        <w:numPr>
          <w:ilvl w:val="0"/>
          <w:numId w:val="19"/>
        </w:numPr>
        <w:ind w:left="1648"/>
      </w:pPr>
      <w:r w:rsidRPr="00414FFD">
        <w:rPr>
          <w:b/>
          <w:bCs/>
        </w:rPr>
        <w:t>Uso del Sistema</w:t>
      </w:r>
      <w:r>
        <w:t xml:space="preserve">: </w:t>
      </w:r>
      <w:r w:rsidR="00A92A6A">
        <w:br/>
      </w:r>
      <w:r>
        <w:t>El personal docente y administrativo recibirá capacitación sobre cómo utilizar el sistema de alertas por SMS para tomar asistencias y notificar inasistencias.</w:t>
      </w:r>
    </w:p>
    <w:p w14:paraId="0A8FDFA6" w14:textId="57D5CE94" w:rsidR="00414FFD" w:rsidRDefault="00414FFD">
      <w:pPr>
        <w:pStyle w:val="Prrafodelista"/>
        <w:numPr>
          <w:ilvl w:val="0"/>
          <w:numId w:val="19"/>
        </w:numPr>
        <w:ind w:left="1648"/>
      </w:pPr>
      <w:r w:rsidRPr="00414FFD">
        <w:rPr>
          <w:b/>
          <w:bCs/>
        </w:rPr>
        <w:t>Soporte Técnico Básico</w:t>
      </w:r>
      <w:r>
        <w:t xml:space="preserve">: </w:t>
      </w:r>
      <w:r w:rsidR="00A92A6A">
        <w:br/>
      </w:r>
      <w:r>
        <w:t>Se ofrecerá capacitación básica en el manejo de problemas técnicos y resolución de incidencias relacionadas con el sistema.</w:t>
      </w:r>
    </w:p>
    <w:p w14:paraId="6AEC0A88" w14:textId="77777777" w:rsidR="00414FFD" w:rsidRPr="00414FFD" w:rsidRDefault="00414FFD" w:rsidP="00414FFD">
      <w:pPr>
        <w:pStyle w:val="Prrafodelista"/>
        <w:ind w:left="1004" w:firstLine="0"/>
      </w:pPr>
    </w:p>
    <w:p w14:paraId="7AEA01B4" w14:textId="3FB6B65A" w:rsidR="00510646" w:rsidRDefault="00C1353A" w:rsidP="00163641">
      <w:pPr>
        <w:pStyle w:val="Ttulo2"/>
        <w:jc w:val="both"/>
      </w:pPr>
      <w:r>
        <w:lastRenderedPageBreak/>
        <w:t xml:space="preserve">1.7 </w:t>
      </w:r>
      <w:r w:rsidR="00136993">
        <w:t>Alcance</w:t>
      </w:r>
      <w:bookmarkEnd w:id="11"/>
    </w:p>
    <w:p w14:paraId="3EF3365D" w14:textId="2CE20967" w:rsidR="00D514EE" w:rsidRPr="00D514EE" w:rsidRDefault="00D514EE" w:rsidP="00D514EE">
      <w:r w:rsidRPr="00D514EE">
        <w:t xml:space="preserve">El propósito de este proyecto es proporcionar al Instituto </w:t>
      </w:r>
      <w:r>
        <w:t xml:space="preserve">por </w:t>
      </w:r>
      <w:r w:rsidRPr="00D514EE">
        <w:t>Cooperativ</w:t>
      </w:r>
      <w:r>
        <w:t>a</w:t>
      </w:r>
      <w:r w:rsidRPr="00D514EE">
        <w:t xml:space="preserve"> "Adonai" una herramienta tecnológica dinámica, de fácil interacción y amigable. Su objetivo es optimizar el proceso de registro de asistencias, asegurando la integridad y precisión de los datos, al mismo tiempo </w:t>
      </w:r>
      <w:r w:rsidR="006458A7">
        <w:t>reducir</w:t>
      </w:r>
      <w:r w:rsidRPr="00D514EE">
        <w:t xml:space="preserve"> la dependencia de métodos manuales basados en hojas de papel. Además, esta herramienta actuará como un medio eficaz de notificación para los padres o tutores en caso de inasistencias de los alumnos.</w:t>
      </w:r>
    </w:p>
    <w:p w14:paraId="0F39F715" w14:textId="3DF8DE10" w:rsidR="00510646" w:rsidRDefault="00C1353A" w:rsidP="00D514EE">
      <w:pPr>
        <w:pStyle w:val="Ttulo3"/>
        <w:jc w:val="both"/>
        <w:rPr>
          <w:rFonts w:eastAsia="Arial" w:cs="Arial"/>
          <w:b w:val="0"/>
          <w:color w:val="000000"/>
          <w:szCs w:val="24"/>
        </w:rPr>
      </w:pPr>
      <w:bookmarkStart w:id="12" w:name="_Toc148682035"/>
      <w:r>
        <w:t xml:space="preserve">1.7.1 </w:t>
      </w:r>
      <w:r w:rsidR="00136993" w:rsidRPr="00136993">
        <w:t xml:space="preserve">Alcance </w:t>
      </w:r>
      <w:r w:rsidR="006458A7">
        <w:t>G</w:t>
      </w:r>
      <w:r w:rsidR="006458A7" w:rsidRPr="00136993">
        <w:t>eográfico</w:t>
      </w:r>
      <w:r w:rsidR="00136993" w:rsidRPr="00136993">
        <w:t>.</w:t>
      </w:r>
      <w:bookmarkEnd w:id="12"/>
    </w:p>
    <w:p w14:paraId="3AC32B82" w14:textId="77777777" w:rsidR="006458A7" w:rsidRDefault="006458A7" w:rsidP="006458A7">
      <w:pPr>
        <w:jc w:val="both"/>
      </w:pPr>
      <w:bookmarkStart w:id="13" w:name="_Toc148682036"/>
      <w:r>
        <w:t>El proyecto se enfocará en el Instituto por Cooperativa “ADONAI” ubicado en el sector 2 de la colonia villa verde, perteneciente a Ciudad Quetzal. Este proyecto abordara las ausencias de los jóvenes a las clases.</w:t>
      </w:r>
    </w:p>
    <w:p w14:paraId="06C59566" w14:textId="541E63A8" w:rsidR="00510646" w:rsidRDefault="00C1353A" w:rsidP="00163641">
      <w:pPr>
        <w:pStyle w:val="Ttulo3"/>
        <w:jc w:val="both"/>
      </w:pPr>
      <w:r>
        <w:t xml:space="preserve">1.7.2 </w:t>
      </w:r>
      <w:r w:rsidR="00136993">
        <w:t>Alcance Institucional.</w:t>
      </w:r>
      <w:bookmarkEnd w:id="13"/>
    </w:p>
    <w:p w14:paraId="793DE066" w14:textId="6FB86D7F" w:rsidR="00510646" w:rsidRDefault="009B5638" w:rsidP="00163641">
      <w:pPr>
        <w:jc w:val="both"/>
      </w:pPr>
      <w:r>
        <w:t>La implementación de un software que permita a los siguientes actores la automatización de procesos sobre las inasistencias del alumnado:</w:t>
      </w:r>
    </w:p>
    <w:p w14:paraId="675EF8F1" w14:textId="4E0A2FD3" w:rsidR="009B5638" w:rsidRDefault="001F036A">
      <w:pPr>
        <w:pStyle w:val="Prrafodelista"/>
        <w:numPr>
          <w:ilvl w:val="0"/>
          <w:numId w:val="22"/>
        </w:numPr>
        <w:jc w:val="both"/>
      </w:pPr>
      <w:r w:rsidRPr="001F036A">
        <w:rPr>
          <w:b/>
          <w:bCs/>
        </w:rPr>
        <w:t>catedráticos</w:t>
      </w:r>
      <w:r w:rsidR="009B5638" w:rsidRPr="001F036A">
        <w:rPr>
          <w:b/>
          <w:bCs/>
        </w:rPr>
        <w:t>:</w:t>
      </w:r>
      <w:r w:rsidR="009B5638">
        <w:t xml:space="preserve"> </w:t>
      </w:r>
      <w:r>
        <w:t>automatizar procesos y tareas manuales para el control de asistencia de los alumnos.</w:t>
      </w:r>
    </w:p>
    <w:p w14:paraId="6E2D4B16" w14:textId="551E3F1A" w:rsidR="001F036A" w:rsidRDefault="001F036A">
      <w:pPr>
        <w:pStyle w:val="Prrafodelista"/>
        <w:numPr>
          <w:ilvl w:val="0"/>
          <w:numId w:val="22"/>
        </w:numPr>
        <w:jc w:val="both"/>
      </w:pPr>
      <w:r w:rsidRPr="001F036A">
        <w:rPr>
          <w:b/>
          <w:bCs/>
        </w:rPr>
        <w:t xml:space="preserve">Directora: </w:t>
      </w:r>
      <w:r>
        <w:t xml:space="preserve">tener un control total de la información ingresada por los catedráticos </w:t>
      </w:r>
      <w:r w:rsidR="00FF46FA">
        <w:t>sobre la asistencia.</w:t>
      </w:r>
    </w:p>
    <w:p w14:paraId="1236C6C2" w14:textId="708E221D" w:rsidR="00510646" w:rsidRDefault="009B5638" w:rsidP="009B5638">
      <w:pPr>
        <w:pStyle w:val="Ttulo1"/>
      </w:pPr>
      <w:bookmarkStart w:id="14" w:name="_Toc148682040"/>
      <w:r>
        <w:t>C</w:t>
      </w:r>
      <w:r w:rsidR="00C1353A">
        <w:t xml:space="preserve">APITULO II. </w:t>
      </w:r>
      <w:r>
        <w:br/>
      </w:r>
      <w:r w:rsidR="00C1353A">
        <w:t>M</w:t>
      </w:r>
      <w:bookmarkEnd w:id="14"/>
      <w:r>
        <w:t>arco metodológico</w:t>
      </w:r>
    </w:p>
    <w:p w14:paraId="22D7144F" w14:textId="3FF7D8EC" w:rsidR="00510646" w:rsidRDefault="00C1353A" w:rsidP="00163641">
      <w:pPr>
        <w:pStyle w:val="Ttulo2"/>
        <w:jc w:val="both"/>
      </w:pPr>
      <w:bookmarkStart w:id="15" w:name="_Toc148682041"/>
      <w:r>
        <w:t xml:space="preserve">2.1 </w:t>
      </w:r>
      <w:r w:rsidR="00136993">
        <w:t>Hipótesis</w:t>
      </w:r>
      <w:bookmarkEnd w:id="15"/>
    </w:p>
    <w:p w14:paraId="3032D2BF" w14:textId="25A87658" w:rsidR="00510646" w:rsidRDefault="00C1353A" w:rsidP="00163641">
      <w:pPr>
        <w:jc w:val="both"/>
      </w:pPr>
      <w:r>
        <w:rPr>
          <w:b/>
        </w:rPr>
        <w:tab/>
      </w:r>
      <w:r>
        <w:t>“La implementación del sistema informático para las notificaciones de ausencias permitirá tener una mejor comunicación entre establecimiento y padre de familia, a la vez también se contribuye en el medio ambiente al reducir el consumo de hojas.</w:t>
      </w:r>
    </w:p>
    <w:p w14:paraId="244389DD" w14:textId="17BF93B8" w:rsidR="00E3776A" w:rsidRPr="00E3776A" w:rsidRDefault="00C1353A" w:rsidP="009B5638">
      <w:pPr>
        <w:pStyle w:val="Ttulo2"/>
        <w:jc w:val="both"/>
      </w:pPr>
      <w:bookmarkStart w:id="16" w:name="_Toc148682042"/>
      <w:r>
        <w:lastRenderedPageBreak/>
        <w:t xml:space="preserve">2.2 </w:t>
      </w:r>
      <w:r w:rsidR="00136993">
        <w:t>Variables</w:t>
      </w:r>
      <w:bookmarkEnd w:id="16"/>
    </w:p>
    <w:p w14:paraId="4C8486D9" w14:textId="49773A9C" w:rsidR="00510646" w:rsidRDefault="00C1353A" w:rsidP="00163641">
      <w:pPr>
        <w:pStyle w:val="Ttulo3"/>
        <w:jc w:val="both"/>
      </w:pPr>
      <w:bookmarkStart w:id="17" w:name="_Toc148682043"/>
      <w:r>
        <w:t xml:space="preserve">2.2.1 </w:t>
      </w:r>
      <w:r w:rsidR="00136993">
        <w:t>Variable Independiente.</w:t>
      </w:r>
      <w:bookmarkEnd w:id="17"/>
      <w:r w:rsidR="00136993">
        <w:t xml:space="preserve"> </w:t>
      </w:r>
    </w:p>
    <w:p w14:paraId="1BC1D1F6" w14:textId="09703525" w:rsidR="00510646" w:rsidRDefault="009B5638" w:rsidP="00163641">
      <w:pPr>
        <w:jc w:val="both"/>
      </w:pPr>
      <w:r w:rsidRPr="009B5638">
        <w:t>La comunicación efectiva sobre la asistencia de los alumnos del instituto</w:t>
      </w:r>
      <w:r w:rsidR="00C1353A">
        <w:t>.</w:t>
      </w:r>
    </w:p>
    <w:p w14:paraId="2248D7E6" w14:textId="1E309DE2" w:rsidR="00714D8B" w:rsidRDefault="00C1353A" w:rsidP="009B5638">
      <w:pPr>
        <w:pStyle w:val="Ttulo3"/>
        <w:jc w:val="both"/>
        <w:rPr>
          <w:rFonts w:eastAsia="Arial" w:cs="Arial"/>
          <w:b w:val="0"/>
          <w:szCs w:val="24"/>
        </w:rPr>
      </w:pPr>
      <w:bookmarkStart w:id="18" w:name="_Toc148682044"/>
      <w:r>
        <w:t xml:space="preserve">2.2.2 </w:t>
      </w:r>
      <w:r w:rsidR="00136993">
        <w:t>Variable Dependiente.</w:t>
      </w:r>
      <w:bookmarkEnd w:id="18"/>
    </w:p>
    <w:p w14:paraId="0ABC2879" w14:textId="0B1A4D8A" w:rsidR="00510646" w:rsidRDefault="009B5638" w:rsidP="00163641">
      <w:pPr>
        <w:jc w:val="both"/>
      </w:pPr>
      <w:r w:rsidRPr="009B5638">
        <w:t>La toma medidas y acciones de los padres en caso de una inasistencia del alumno</w:t>
      </w:r>
      <w:r w:rsidR="00C1353A">
        <w:t>.</w:t>
      </w:r>
    </w:p>
    <w:p w14:paraId="6F695184" w14:textId="52CA1367" w:rsidR="00510646" w:rsidRDefault="00C1353A" w:rsidP="00163641">
      <w:pPr>
        <w:pStyle w:val="Ttulo2"/>
        <w:jc w:val="both"/>
      </w:pPr>
      <w:bookmarkStart w:id="19" w:name="_Toc148682045"/>
      <w:r>
        <w:t>2.3</w:t>
      </w:r>
      <w:r w:rsidR="00136993">
        <w:t xml:space="preserve"> Indicadores</w:t>
      </w:r>
      <w:bookmarkEnd w:id="19"/>
    </w:p>
    <w:p w14:paraId="75289941" w14:textId="26FD201A" w:rsidR="00314F8A" w:rsidRDefault="00ED7199">
      <w:pPr>
        <w:pStyle w:val="Prrafodelista"/>
        <w:numPr>
          <w:ilvl w:val="0"/>
          <w:numId w:val="20"/>
        </w:numPr>
      </w:pPr>
      <w:r>
        <w:t>Tasa de asistencia Promedio del instituto por cooperativa “Adonai”.</w:t>
      </w:r>
    </w:p>
    <w:p w14:paraId="44818345" w14:textId="2B2DC492" w:rsidR="00ED7199" w:rsidRDefault="00ED7199">
      <w:pPr>
        <w:pStyle w:val="Prrafodelista"/>
        <w:numPr>
          <w:ilvl w:val="0"/>
          <w:numId w:val="20"/>
        </w:numPr>
      </w:pPr>
      <w:r>
        <w:t xml:space="preserve">Tiempo Promedio de notificación de </w:t>
      </w:r>
      <w:r w:rsidR="00122971">
        <w:t>inasistencias</w:t>
      </w:r>
      <w:r>
        <w:t xml:space="preserve"> por clase.</w:t>
      </w:r>
    </w:p>
    <w:p w14:paraId="0501A0FB" w14:textId="2BD5ECCA" w:rsidR="00ED7199" w:rsidRDefault="00122971">
      <w:pPr>
        <w:pStyle w:val="Prrafodelista"/>
        <w:numPr>
          <w:ilvl w:val="0"/>
          <w:numId w:val="20"/>
        </w:numPr>
      </w:pPr>
      <w:r>
        <w:t>Aumento de Rendimiento académico de los estudiantes</w:t>
      </w:r>
    </w:p>
    <w:p w14:paraId="4E5B0D94" w14:textId="1E6C9C2D" w:rsidR="00122971" w:rsidRDefault="00122971">
      <w:pPr>
        <w:pStyle w:val="Prrafodelista"/>
        <w:numPr>
          <w:ilvl w:val="0"/>
          <w:numId w:val="20"/>
        </w:numPr>
      </w:pPr>
      <w:r>
        <w:t>Eficiencia en el envió de alertas.</w:t>
      </w:r>
    </w:p>
    <w:p w14:paraId="6D106B16" w14:textId="77777777" w:rsidR="00714D8B" w:rsidRDefault="00714D8B" w:rsidP="00163641">
      <w:pPr>
        <w:jc w:val="both"/>
        <w:rPr>
          <w:rFonts w:eastAsia="Arial" w:cs="Arial"/>
          <w:szCs w:val="24"/>
        </w:rPr>
      </w:pPr>
    </w:p>
    <w:p w14:paraId="7C9F177B" w14:textId="472DBCF7" w:rsidR="00510646" w:rsidRDefault="00C1353A" w:rsidP="00163641">
      <w:pPr>
        <w:pStyle w:val="Ttulo2"/>
        <w:jc w:val="both"/>
      </w:pPr>
      <w:bookmarkStart w:id="20" w:name="_Toc148682046"/>
      <w:r>
        <w:t xml:space="preserve">2.4 </w:t>
      </w:r>
      <w:r w:rsidR="00136993">
        <w:t>Supuestos</w:t>
      </w:r>
      <w:bookmarkEnd w:id="20"/>
    </w:p>
    <w:p w14:paraId="63B1CE1B" w14:textId="7D2E3E9E" w:rsidR="00314F8A" w:rsidRDefault="00122971">
      <w:pPr>
        <w:pStyle w:val="Prrafodelista"/>
        <w:numPr>
          <w:ilvl w:val="0"/>
          <w:numId w:val="21"/>
        </w:numPr>
      </w:pPr>
      <w:r>
        <w:t>E</w:t>
      </w:r>
      <w:r w:rsidRPr="00122971">
        <w:t>l personal docente y administrativo estará dispuesto a participar en los programas de capacitación y a adoptar el nuevo sistema de alertas por SMS.</w:t>
      </w:r>
    </w:p>
    <w:p w14:paraId="5D983659" w14:textId="62A7BB3D" w:rsidR="00122971" w:rsidRDefault="00122971">
      <w:pPr>
        <w:pStyle w:val="Prrafodelista"/>
        <w:numPr>
          <w:ilvl w:val="0"/>
          <w:numId w:val="21"/>
        </w:numPr>
      </w:pPr>
      <w:r>
        <w:t>L</w:t>
      </w:r>
      <w:r w:rsidRPr="00122971">
        <w:t>os datos de estudiantes y padres de familia estarán disponibles y accesibles para su integración en el sistema.</w:t>
      </w:r>
    </w:p>
    <w:p w14:paraId="08DD43E1" w14:textId="565D9396" w:rsidR="00122971" w:rsidRDefault="00C1353A">
      <w:pPr>
        <w:pStyle w:val="Prrafodelista"/>
        <w:numPr>
          <w:ilvl w:val="0"/>
          <w:numId w:val="21"/>
        </w:numPr>
      </w:pPr>
      <w:r>
        <w:t>E</w:t>
      </w:r>
      <w:r w:rsidRPr="00C1353A">
        <w:t>l instituto cuenta con los recursos financieros necesarios para la implementación y mantenimiento del sistema de alertas por SMS.</w:t>
      </w:r>
    </w:p>
    <w:p w14:paraId="497D257F" w14:textId="6172D1A2" w:rsidR="00C1353A" w:rsidRDefault="00C1353A">
      <w:pPr>
        <w:pStyle w:val="Prrafodelista"/>
        <w:numPr>
          <w:ilvl w:val="0"/>
          <w:numId w:val="21"/>
        </w:numPr>
      </w:pPr>
      <w:r>
        <w:t>La</w:t>
      </w:r>
      <w:r w:rsidRPr="00C1353A">
        <w:t xml:space="preserve"> dirección del instituto respalda y apoya el proyecto en términos de recursos y compromiso.</w:t>
      </w:r>
    </w:p>
    <w:p w14:paraId="32300174" w14:textId="77777777" w:rsidR="00C1353A" w:rsidRDefault="00C1353A" w:rsidP="00C1353A">
      <w:pPr>
        <w:pStyle w:val="Prrafodelista"/>
        <w:ind w:left="1004" w:firstLine="0"/>
      </w:pPr>
    </w:p>
    <w:p w14:paraId="1EC57AAA" w14:textId="0A34DD19" w:rsidR="00510646" w:rsidRDefault="00C1353A" w:rsidP="00163641">
      <w:pPr>
        <w:pStyle w:val="Ttulo2"/>
        <w:jc w:val="both"/>
      </w:pPr>
      <w:bookmarkStart w:id="21" w:name="_Toc148682047"/>
      <w:r>
        <w:t xml:space="preserve">2.5 </w:t>
      </w:r>
      <w:r w:rsidR="00136993">
        <w:t xml:space="preserve">Herramientas </w:t>
      </w:r>
      <w:bookmarkEnd w:id="21"/>
      <w:r w:rsidR="008F6755">
        <w:t>de investigación</w:t>
      </w:r>
    </w:p>
    <w:p w14:paraId="7224CC2A" w14:textId="754CB6A9" w:rsidR="00E3776A" w:rsidRDefault="00F544DF">
      <w:pPr>
        <w:pStyle w:val="Prrafodelista"/>
        <w:numPr>
          <w:ilvl w:val="0"/>
          <w:numId w:val="23"/>
        </w:numPr>
        <w:jc w:val="both"/>
        <w:rPr>
          <w:rFonts w:eastAsia="Arial" w:cs="Arial"/>
          <w:bCs/>
          <w:szCs w:val="24"/>
        </w:rPr>
      </w:pPr>
      <w:r>
        <w:rPr>
          <w:rFonts w:eastAsia="Arial" w:cs="Arial"/>
          <w:bCs/>
          <w:szCs w:val="24"/>
        </w:rPr>
        <w:t>Entrevistas realizadas a los padres de familia del instituto por Cooperativa Adonai.</w:t>
      </w:r>
    </w:p>
    <w:p w14:paraId="31DC6C4C" w14:textId="39E5257B" w:rsidR="00F544DF" w:rsidRPr="008F6755" w:rsidRDefault="00F544DF">
      <w:pPr>
        <w:pStyle w:val="Prrafodelista"/>
        <w:numPr>
          <w:ilvl w:val="0"/>
          <w:numId w:val="23"/>
        </w:numPr>
        <w:jc w:val="both"/>
        <w:rPr>
          <w:rFonts w:eastAsia="Arial" w:cs="Arial"/>
          <w:bCs/>
          <w:szCs w:val="24"/>
        </w:rPr>
      </w:pPr>
      <w:r>
        <w:rPr>
          <w:rFonts w:eastAsia="Arial" w:cs="Arial"/>
          <w:bCs/>
          <w:szCs w:val="24"/>
        </w:rPr>
        <w:t>Entrevistas realizadas a los maestros del</w:t>
      </w:r>
      <w:r>
        <w:rPr>
          <w:rFonts w:eastAsia="Arial" w:cs="Arial"/>
          <w:bCs/>
          <w:szCs w:val="24"/>
        </w:rPr>
        <w:t xml:space="preserve"> instituto por Cooperativa Adonai.</w:t>
      </w:r>
    </w:p>
    <w:p w14:paraId="0FBF0236" w14:textId="7FB8AD00" w:rsidR="006904AD" w:rsidRDefault="00C1353A" w:rsidP="00163641">
      <w:pPr>
        <w:pStyle w:val="Ttulo2"/>
        <w:jc w:val="both"/>
      </w:pPr>
      <w:bookmarkStart w:id="22" w:name="_Toc148682048"/>
      <w:r>
        <w:lastRenderedPageBreak/>
        <w:t xml:space="preserve">2.6 </w:t>
      </w:r>
      <w:bookmarkEnd w:id="22"/>
      <w:r w:rsidR="001E3D66">
        <w:t>planificación</w:t>
      </w:r>
    </w:p>
    <w:p w14:paraId="34610A0F" w14:textId="26A9DA34" w:rsidR="006904AD" w:rsidRDefault="006904AD" w:rsidP="00163641">
      <w:pPr>
        <w:pStyle w:val="Ttulo3"/>
        <w:jc w:val="both"/>
      </w:pPr>
      <w:bookmarkStart w:id="23" w:name="_Toc148682049"/>
      <w:r>
        <w:t>2.6.1 Objetivo</w:t>
      </w:r>
      <w:r w:rsidR="00E3776A">
        <w:t>.</w:t>
      </w:r>
      <w:bookmarkEnd w:id="23"/>
    </w:p>
    <w:p w14:paraId="6C63BEFE" w14:textId="77777777" w:rsidR="006904AD" w:rsidRDefault="006904AD" w:rsidP="00163641">
      <w:pPr>
        <w:jc w:val="both"/>
        <w:rPr>
          <w:rFonts w:eastAsia="Arial" w:cs="Arial"/>
          <w:bCs/>
          <w:szCs w:val="24"/>
        </w:rPr>
      </w:pPr>
    </w:p>
    <w:p w14:paraId="5AE33A9B" w14:textId="5B0F1349" w:rsidR="006904AD" w:rsidRDefault="006904AD" w:rsidP="00163641">
      <w:pPr>
        <w:jc w:val="both"/>
        <w:rPr>
          <w:rFonts w:eastAsia="Arial" w:cs="Arial"/>
          <w:bCs/>
          <w:szCs w:val="24"/>
        </w:rPr>
      </w:pPr>
      <w:r>
        <w:rPr>
          <w:rFonts w:eastAsia="Arial" w:cs="Arial"/>
          <w:bCs/>
          <w:szCs w:val="24"/>
        </w:rPr>
        <w:t>El principal objetivo de este proyecto es implementar un sistema de alertas de instituto a padres de familia con el fin de combatir el ausentismo en el Instituto por Cooperativa Adonai y mantener una comunicación con los padres de familia de forma constante.</w:t>
      </w:r>
    </w:p>
    <w:p w14:paraId="04E7CFDD" w14:textId="77777777" w:rsidR="006904AD" w:rsidRDefault="006904AD" w:rsidP="00163641">
      <w:pPr>
        <w:jc w:val="both"/>
        <w:rPr>
          <w:rFonts w:eastAsia="Arial" w:cs="Arial"/>
          <w:bCs/>
          <w:szCs w:val="24"/>
        </w:rPr>
      </w:pPr>
    </w:p>
    <w:p w14:paraId="37DA30CE" w14:textId="465F61B0" w:rsidR="006904AD" w:rsidRDefault="006904AD" w:rsidP="00163641">
      <w:pPr>
        <w:pStyle w:val="Ttulo3"/>
        <w:jc w:val="both"/>
      </w:pPr>
      <w:bookmarkStart w:id="24" w:name="_Toc148682050"/>
      <w:r>
        <w:t>2.6.2 Alcance</w:t>
      </w:r>
      <w:r w:rsidR="00E3776A">
        <w:t>.</w:t>
      </w:r>
      <w:bookmarkEnd w:id="24"/>
    </w:p>
    <w:p w14:paraId="199743C1" w14:textId="77777777" w:rsidR="006904AD" w:rsidRDefault="006904AD" w:rsidP="00163641">
      <w:pPr>
        <w:jc w:val="both"/>
        <w:rPr>
          <w:rFonts w:eastAsia="Arial" w:cs="Arial"/>
          <w:bCs/>
          <w:szCs w:val="24"/>
        </w:rPr>
      </w:pPr>
    </w:p>
    <w:p w14:paraId="516B7967" w14:textId="4D498C46" w:rsidR="006904AD" w:rsidRPr="006904AD" w:rsidRDefault="006904AD" w:rsidP="00163641">
      <w:pPr>
        <w:jc w:val="both"/>
        <w:rPr>
          <w:rFonts w:eastAsia="Arial" w:cs="Arial"/>
          <w:bCs/>
          <w:szCs w:val="24"/>
        </w:rPr>
      </w:pPr>
      <w:r>
        <w:rPr>
          <w:rFonts w:eastAsia="Arial" w:cs="Arial"/>
          <w:bCs/>
          <w:szCs w:val="24"/>
        </w:rPr>
        <w:t>El proyecto se llevará a cabo en el instituto por Cooperativa Adonai, abarcando los niveles de estudio que este contiene, la aplicación se centrara en aquellos alumnos que no se presentan a estudiar.</w:t>
      </w:r>
    </w:p>
    <w:p w14:paraId="7B963A5A" w14:textId="77777777" w:rsidR="006904AD" w:rsidRDefault="006904AD" w:rsidP="00163641">
      <w:pPr>
        <w:jc w:val="both"/>
        <w:rPr>
          <w:rFonts w:eastAsia="Arial" w:cs="Arial"/>
          <w:b/>
          <w:szCs w:val="24"/>
        </w:rPr>
      </w:pPr>
    </w:p>
    <w:p w14:paraId="3312C9ED" w14:textId="58459154" w:rsidR="006904AD" w:rsidRDefault="006904AD" w:rsidP="00163641">
      <w:pPr>
        <w:pStyle w:val="Ttulo3"/>
        <w:jc w:val="both"/>
      </w:pPr>
      <w:bookmarkStart w:id="25" w:name="_Toc148682051"/>
      <w:r>
        <w:t xml:space="preserve">2.6.3 </w:t>
      </w:r>
      <w:r w:rsidR="00673EB1">
        <w:t>metodología</w:t>
      </w:r>
      <w:r w:rsidR="00E3776A">
        <w:t>.</w:t>
      </w:r>
      <w:bookmarkEnd w:id="25"/>
      <w:r w:rsidR="00673EB1">
        <w:t xml:space="preserve"> </w:t>
      </w:r>
    </w:p>
    <w:p w14:paraId="181CAF26" w14:textId="77777777" w:rsidR="00673EB1" w:rsidRDefault="00673EB1" w:rsidP="00163641">
      <w:pPr>
        <w:jc w:val="both"/>
        <w:rPr>
          <w:rFonts w:eastAsia="Arial" w:cs="Arial"/>
          <w:b/>
          <w:szCs w:val="24"/>
        </w:rPr>
      </w:pPr>
    </w:p>
    <w:p w14:paraId="1300499E" w14:textId="78FF9FCC" w:rsidR="00673EB1" w:rsidRDefault="00673EB1" w:rsidP="00163641">
      <w:pPr>
        <w:pStyle w:val="Ttulo4"/>
        <w:jc w:val="both"/>
      </w:pPr>
      <w:r>
        <w:tab/>
        <w:t>2.6.3.1 Requerimientos</w:t>
      </w:r>
      <w:r w:rsidR="00E3776A">
        <w:t>.</w:t>
      </w:r>
    </w:p>
    <w:p w14:paraId="3169A8CE" w14:textId="77777777" w:rsidR="00673EB1" w:rsidRDefault="00673EB1" w:rsidP="00163641">
      <w:pPr>
        <w:jc w:val="both"/>
        <w:rPr>
          <w:rFonts w:eastAsia="Arial" w:cs="Arial"/>
          <w:b/>
          <w:szCs w:val="24"/>
        </w:rPr>
      </w:pPr>
    </w:p>
    <w:p w14:paraId="6E221B52" w14:textId="279A5980" w:rsidR="00516401" w:rsidRPr="00516401" w:rsidRDefault="00516401">
      <w:pPr>
        <w:pStyle w:val="Prrafodelista"/>
        <w:numPr>
          <w:ilvl w:val="0"/>
          <w:numId w:val="11"/>
        </w:numPr>
        <w:jc w:val="both"/>
        <w:rPr>
          <w:rFonts w:eastAsia="Arial" w:cs="Arial"/>
          <w:b/>
          <w:szCs w:val="24"/>
        </w:rPr>
      </w:pPr>
      <w:r>
        <w:rPr>
          <w:rFonts w:eastAsia="Arial" w:cs="Arial"/>
          <w:bCs/>
          <w:szCs w:val="24"/>
        </w:rPr>
        <w:t>La aplicación debe permitir al catedrático registrar un listado de alumnos.</w:t>
      </w:r>
    </w:p>
    <w:p w14:paraId="269B8944" w14:textId="1C1F579E" w:rsidR="00516401" w:rsidRPr="00516401" w:rsidRDefault="00516401">
      <w:pPr>
        <w:pStyle w:val="Prrafodelista"/>
        <w:numPr>
          <w:ilvl w:val="0"/>
          <w:numId w:val="11"/>
        </w:numPr>
        <w:jc w:val="both"/>
        <w:rPr>
          <w:rFonts w:eastAsia="Arial" w:cs="Arial"/>
          <w:b/>
          <w:szCs w:val="24"/>
        </w:rPr>
      </w:pPr>
      <w:r>
        <w:rPr>
          <w:rFonts w:eastAsia="Arial" w:cs="Arial"/>
          <w:bCs/>
          <w:szCs w:val="24"/>
        </w:rPr>
        <w:t xml:space="preserve">La aplicación debe permitir asignar a los alumnos a una clase en </w:t>
      </w:r>
      <w:r w:rsidR="00015855">
        <w:rPr>
          <w:rFonts w:eastAsia="Arial" w:cs="Arial"/>
          <w:bCs/>
          <w:szCs w:val="24"/>
        </w:rPr>
        <w:t>específico</w:t>
      </w:r>
      <w:r>
        <w:rPr>
          <w:rFonts w:eastAsia="Arial" w:cs="Arial"/>
          <w:bCs/>
          <w:szCs w:val="24"/>
        </w:rPr>
        <w:t xml:space="preserve">. </w:t>
      </w:r>
    </w:p>
    <w:p w14:paraId="1154E392" w14:textId="77777777" w:rsidR="00516401" w:rsidRPr="00516401" w:rsidRDefault="00516401">
      <w:pPr>
        <w:pStyle w:val="Prrafodelista"/>
        <w:numPr>
          <w:ilvl w:val="0"/>
          <w:numId w:val="11"/>
        </w:numPr>
        <w:jc w:val="both"/>
        <w:rPr>
          <w:rFonts w:eastAsia="Arial" w:cs="Arial"/>
          <w:b/>
          <w:szCs w:val="24"/>
        </w:rPr>
      </w:pPr>
      <w:r>
        <w:rPr>
          <w:rFonts w:eastAsia="Arial" w:cs="Arial"/>
          <w:bCs/>
          <w:szCs w:val="24"/>
        </w:rPr>
        <w:t>La aplicación debe se contar con un formulario para la toma de asistencia.</w:t>
      </w:r>
    </w:p>
    <w:p w14:paraId="148B18CF" w14:textId="06A3DFA3" w:rsidR="00516401" w:rsidRPr="00516401" w:rsidRDefault="00516401">
      <w:pPr>
        <w:pStyle w:val="Prrafodelista"/>
        <w:numPr>
          <w:ilvl w:val="0"/>
          <w:numId w:val="11"/>
        </w:numPr>
        <w:jc w:val="both"/>
        <w:rPr>
          <w:rFonts w:eastAsia="Arial" w:cs="Arial"/>
          <w:b/>
          <w:szCs w:val="24"/>
        </w:rPr>
      </w:pPr>
      <w:r>
        <w:rPr>
          <w:rFonts w:eastAsia="Arial" w:cs="Arial"/>
          <w:bCs/>
          <w:szCs w:val="24"/>
        </w:rPr>
        <w:t xml:space="preserve">La aplicación debe permitir generar reportes de </w:t>
      </w:r>
      <w:r w:rsidR="00015855">
        <w:rPr>
          <w:rFonts w:eastAsia="Arial" w:cs="Arial"/>
          <w:bCs/>
          <w:szCs w:val="24"/>
        </w:rPr>
        <w:t>por rango</w:t>
      </w:r>
    </w:p>
    <w:p w14:paraId="5AAA5ABD" w14:textId="77777777" w:rsidR="00673EB1" w:rsidRDefault="00673EB1" w:rsidP="00163641">
      <w:pPr>
        <w:jc w:val="both"/>
        <w:rPr>
          <w:rFonts w:eastAsia="Arial" w:cs="Arial"/>
          <w:b/>
          <w:szCs w:val="24"/>
        </w:rPr>
      </w:pPr>
      <w:r>
        <w:rPr>
          <w:rFonts w:eastAsia="Arial" w:cs="Arial"/>
          <w:b/>
          <w:szCs w:val="24"/>
        </w:rPr>
        <w:tab/>
      </w:r>
    </w:p>
    <w:p w14:paraId="3B208D99" w14:textId="622DBBC4" w:rsidR="006904AD" w:rsidRDefault="00673EB1" w:rsidP="00163641">
      <w:pPr>
        <w:pStyle w:val="Ttulo4"/>
        <w:jc w:val="both"/>
      </w:pPr>
      <w:r>
        <w:tab/>
        <w:t>2.6.3.2 Arquitectura</w:t>
      </w:r>
      <w:r w:rsidR="00E3776A">
        <w:t>.</w:t>
      </w:r>
    </w:p>
    <w:p w14:paraId="090E2F11" w14:textId="77777777" w:rsidR="00673EB1" w:rsidRDefault="00673EB1" w:rsidP="00163641">
      <w:pPr>
        <w:jc w:val="both"/>
        <w:rPr>
          <w:rFonts w:eastAsia="Arial" w:cs="Arial"/>
          <w:b/>
          <w:szCs w:val="24"/>
        </w:rPr>
      </w:pPr>
    </w:p>
    <w:p w14:paraId="2F71EB6C" w14:textId="10CD2CEC" w:rsidR="0024180D" w:rsidRPr="0024180D" w:rsidRDefault="0024180D">
      <w:pPr>
        <w:pStyle w:val="Prrafodelista"/>
        <w:numPr>
          <w:ilvl w:val="0"/>
          <w:numId w:val="12"/>
        </w:numPr>
        <w:ind w:left="1003" w:hanging="357"/>
        <w:jc w:val="both"/>
      </w:pPr>
      <w:r w:rsidRPr="0024180D">
        <w:lastRenderedPageBreak/>
        <w:t xml:space="preserve">Utilizar </w:t>
      </w:r>
      <w:r>
        <w:t xml:space="preserve">el </w:t>
      </w:r>
      <w:r w:rsidRPr="0024180D">
        <w:t>framework React como frontend para desarrollar la interfaz de usuario.</w:t>
      </w:r>
    </w:p>
    <w:p w14:paraId="406152F2" w14:textId="77777777" w:rsidR="0024180D" w:rsidRPr="0024180D" w:rsidRDefault="0024180D">
      <w:pPr>
        <w:pStyle w:val="Prrafodelista"/>
        <w:numPr>
          <w:ilvl w:val="0"/>
          <w:numId w:val="12"/>
        </w:numPr>
        <w:ind w:left="1003" w:hanging="357"/>
        <w:jc w:val="both"/>
      </w:pPr>
      <w:r w:rsidRPr="0024180D">
        <w:t>Utilizar .NET Core como framework de backend para construir la API RESTful.</w:t>
      </w:r>
    </w:p>
    <w:p w14:paraId="70B7D70B" w14:textId="77777777" w:rsidR="0024180D" w:rsidRPr="0024180D" w:rsidRDefault="0024180D">
      <w:pPr>
        <w:pStyle w:val="Prrafodelista"/>
        <w:numPr>
          <w:ilvl w:val="0"/>
          <w:numId w:val="12"/>
        </w:numPr>
        <w:ind w:left="1003" w:hanging="357"/>
        <w:jc w:val="both"/>
      </w:pPr>
      <w:r w:rsidRPr="0024180D">
        <w:t>Configurar una base de datos MySQL para almacenar la información de los usuarios, preferencias de notificación y registros de envío de mensajes.</w:t>
      </w:r>
    </w:p>
    <w:p w14:paraId="57C1A5A0" w14:textId="77777777" w:rsidR="0024180D" w:rsidRPr="0024180D" w:rsidRDefault="0024180D">
      <w:pPr>
        <w:pStyle w:val="Prrafodelista"/>
        <w:numPr>
          <w:ilvl w:val="0"/>
          <w:numId w:val="12"/>
        </w:numPr>
        <w:ind w:left="1003" w:hanging="357"/>
        <w:jc w:val="both"/>
      </w:pPr>
      <w:r w:rsidRPr="0024180D">
        <w:t>Incorporar JWT (JSON Web Tokens) para la autenticación y autorización de los usuarios en la aplicación.</w:t>
      </w:r>
    </w:p>
    <w:p w14:paraId="5B66653D" w14:textId="77777777" w:rsidR="00673EB1" w:rsidRDefault="00673EB1" w:rsidP="00163641">
      <w:pPr>
        <w:jc w:val="both"/>
        <w:rPr>
          <w:rFonts w:eastAsia="Arial" w:cs="Arial"/>
          <w:b/>
          <w:szCs w:val="24"/>
        </w:rPr>
      </w:pPr>
    </w:p>
    <w:p w14:paraId="5E288DD5" w14:textId="77777777" w:rsidR="00673EB1" w:rsidRDefault="00673EB1" w:rsidP="00163641">
      <w:pPr>
        <w:jc w:val="both"/>
        <w:rPr>
          <w:rFonts w:eastAsia="Arial" w:cs="Arial"/>
          <w:b/>
          <w:szCs w:val="24"/>
        </w:rPr>
      </w:pPr>
    </w:p>
    <w:p w14:paraId="6B76C1A0" w14:textId="77777777" w:rsidR="006904AD" w:rsidRDefault="006904AD" w:rsidP="00163641">
      <w:pPr>
        <w:jc w:val="both"/>
        <w:rPr>
          <w:rFonts w:eastAsia="Arial" w:cs="Arial"/>
          <w:b/>
          <w:szCs w:val="24"/>
        </w:rPr>
      </w:pPr>
    </w:p>
    <w:p w14:paraId="74272DFD" w14:textId="77777777" w:rsidR="004A16EA" w:rsidRPr="004A16EA" w:rsidRDefault="004A16EA" w:rsidP="00163641">
      <w:pPr>
        <w:ind w:left="720" w:firstLine="0"/>
        <w:jc w:val="both"/>
        <w:rPr>
          <w:rFonts w:eastAsia="Arial" w:cs="Arial"/>
          <w:b/>
          <w:szCs w:val="24"/>
        </w:rPr>
      </w:pPr>
    </w:p>
    <w:p w14:paraId="2D18F827" w14:textId="468FA046" w:rsidR="004A16EA" w:rsidRPr="004A16EA" w:rsidRDefault="004A16EA" w:rsidP="00163641">
      <w:pPr>
        <w:pStyle w:val="Ttulo4"/>
        <w:jc w:val="both"/>
      </w:pPr>
      <w:r w:rsidRPr="004A16EA">
        <w:t>2.6.3.</w:t>
      </w:r>
      <w:r>
        <w:t>3</w:t>
      </w:r>
      <w:r w:rsidRPr="004A16EA">
        <w:t xml:space="preserve"> Arquitectura</w:t>
      </w:r>
      <w:r w:rsidR="0024180D" w:rsidRPr="004A16EA">
        <w:t>Desarrollo del frontend con React</w:t>
      </w:r>
      <w:r w:rsidR="00E3776A">
        <w:t>.</w:t>
      </w:r>
    </w:p>
    <w:p w14:paraId="3A3B5E99" w14:textId="77777777" w:rsidR="004A16EA" w:rsidRPr="0024180D" w:rsidRDefault="004A16EA" w:rsidP="00163641">
      <w:pPr>
        <w:pStyle w:val="Prrafodelista"/>
        <w:ind w:left="1800" w:firstLine="0"/>
        <w:jc w:val="both"/>
        <w:rPr>
          <w:rFonts w:eastAsia="Arial" w:cs="Arial"/>
          <w:b/>
          <w:szCs w:val="24"/>
        </w:rPr>
      </w:pPr>
    </w:p>
    <w:p w14:paraId="2BA4E41B" w14:textId="77777777" w:rsidR="0024180D" w:rsidRPr="0024180D" w:rsidRDefault="0024180D">
      <w:pPr>
        <w:numPr>
          <w:ilvl w:val="1"/>
          <w:numId w:val="13"/>
        </w:numPr>
        <w:jc w:val="both"/>
        <w:rPr>
          <w:rFonts w:eastAsia="Arial" w:cs="Arial"/>
          <w:bCs/>
          <w:szCs w:val="24"/>
        </w:rPr>
      </w:pPr>
      <w:r w:rsidRPr="0024180D">
        <w:rPr>
          <w:rFonts w:eastAsia="Arial" w:cs="Arial"/>
          <w:bCs/>
          <w:szCs w:val="24"/>
        </w:rPr>
        <w:t>Desarrollar los componentes y la lógica de presentación utilizando HTML, CSS y JavaScript dentro del framework de React.</w:t>
      </w:r>
    </w:p>
    <w:p w14:paraId="6FCFBB12" w14:textId="77777777" w:rsidR="0024180D" w:rsidRPr="0024180D" w:rsidRDefault="0024180D">
      <w:pPr>
        <w:numPr>
          <w:ilvl w:val="1"/>
          <w:numId w:val="13"/>
        </w:numPr>
        <w:jc w:val="both"/>
        <w:rPr>
          <w:rFonts w:eastAsia="Arial" w:cs="Arial"/>
          <w:bCs/>
          <w:szCs w:val="24"/>
        </w:rPr>
      </w:pPr>
      <w:r w:rsidRPr="0024180D">
        <w:rPr>
          <w:rFonts w:eastAsia="Arial" w:cs="Arial"/>
          <w:bCs/>
          <w:szCs w:val="24"/>
        </w:rPr>
        <w:t>Implementar la gestión de rutas utilizando React Router para navegar entre las diferentes páginas y funcionalidades de la aplicación.</w:t>
      </w:r>
    </w:p>
    <w:p w14:paraId="0F488486" w14:textId="77777777" w:rsidR="0024180D" w:rsidRDefault="0024180D">
      <w:pPr>
        <w:numPr>
          <w:ilvl w:val="1"/>
          <w:numId w:val="13"/>
        </w:numPr>
        <w:jc w:val="both"/>
        <w:rPr>
          <w:rFonts w:eastAsia="Arial" w:cs="Arial"/>
          <w:bCs/>
          <w:szCs w:val="24"/>
        </w:rPr>
      </w:pPr>
      <w:r w:rsidRPr="0024180D">
        <w:rPr>
          <w:rFonts w:eastAsia="Arial" w:cs="Arial"/>
          <w:bCs/>
          <w:szCs w:val="24"/>
        </w:rPr>
        <w:t>Utilizar Redux para manejar el estado global de la aplicación, si es necesario.</w:t>
      </w:r>
    </w:p>
    <w:p w14:paraId="070B2430" w14:textId="77777777" w:rsidR="004A16EA" w:rsidRPr="0024180D" w:rsidRDefault="004A16EA" w:rsidP="00163641">
      <w:pPr>
        <w:ind w:left="1440" w:firstLine="0"/>
        <w:jc w:val="both"/>
        <w:rPr>
          <w:rFonts w:eastAsia="Arial" w:cs="Arial"/>
          <w:bCs/>
          <w:szCs w:val="24"/>
        </w:rPr>
      </w:pPr>
    </w:p>
    <w:p w14:paraId="6C10BA34" w14:textId="644CE683" w:rsidR="0024180D" w:rsidRPr="004A16EA" w:rsidRDefault="004A16EA" w:rsidP="00163641">
      <w:pPr>
        <w:pStyle w:val="Ttulo4"/>
        <w:jc w:val="both"/>
      </w:pPr>
      <w:r w:rsidRPr="004A16EA">
        <w:t>2.</w:t>
      </w:r>
      <w:r>
        <w:t xml:space="preserve">6.3.4 </w:t>
      </w:r>
      <w:r w:rsidR="0024180D" w:rsidRPr="004A16EA">
        <w:t>Desarrollo del backend con .NET Core</w:t>
      </w:r>
      <w:r w:rsidR="00E3776A">
        <w:t>.</w:t>
      </w:r>
    </w:p>
    <w:p w14:paraId="73AC50CB" w14:textId="77777777" w:rsidR="004A16EA" w:rsidRPr="004A16EA" w:rsidRDefault="004A16EA" w:rsidP="00163641">
      <w:pPr>
        <w:ind w:left="720" w:firstLine="0"/>
        <w:jc w:val="both"/>
      </w:pPr>
    </w:p>
    <w:p w14:paraId="58C45F90" w14:textId="77777777" w:rsidR="0024180D" w:rsidRPr="0024180D" w:rsidRDefault="0024180D">
      <w:pPr>
        <w:numPr>
          <w:ilvl w:val="1"/>
          <w:numId w:val="13"/>
        </w:numPr>
        <w:jc w:val="both"/>
        <w:rPr>
          <w:rFonts w:eastAsia="Arial" w:cs="Arial"/>
          <w:bCs/>
          <w:szCs w:val="24"/>
        </w:rPr>
      </w:pPr>
      <w:r w:rsidRPr="0024180D">
        <w:rPr>
          <w:rFonts w:eastAsia="Arial" w:cs="Arial"/>
          <w:bCs/>
          <w:szCs w:val="24"/>
        </w:rPr>
        <w:t>Crear una API RESTful utilizando ASP.NET Core para gestionar las solicitudes de los clientes.</w:t>
      </w:r>
    </w:p>
    <w:p w14:paraId="00930F21" w14:textId="77777777" w:rsidR="0024180D" w:rsidRPr="0024180D" w:rsidRDefault="0024180D">
      <w:pPr>
        <w:numPr>
          <w:ilvl w:val="1"/>
          <w:numId w:val="13"/>
        </w:numPr>
        <w:jc w:val="both"/>
        <w:rPr>
          <w:rFonts w:eastAsia="Arial" w:cs="Arial"/>
          <w:bCs/>
          <w:szCs w:val="24"/>
        </w:rPr>
      </w:pPr>
      <w:r w:rsidRPr="0024180D">
        <w:rPr>
          <w:rFonts w:eastAsia="Arial" w:cs="Arial"/>
          <w:bCs/>
          <w:szCs w:val="24"/>
        </w:rPr>
        <w:t>Implementar los controladores y las rutas necesarias para las funcionalidades de notificación y gestión de usuarios.</w:t>
      </w:r>
    </w:p>
    <w:p w14:paraId="24B8031D" w14:textId="77777777" w:rsidR="0024180D" w:rsidRPr="0024180D" w:rsidRDefault="0024180D">
      <w:pPr>
        <w:numPr>
          <w:ilvl w:val="1"/>
          <w:numId w:val="13"/>
        </w:numPr>
        <w:jc w:val="both"/>
        <w:rPr>
          <w:rFonts w:eastAsia="Arial" w:cs="Arial"/>
          <w:bCs/>
          <w:szCs w:val="24"/>
        </w:rPr>
      </w:pPr>
      <w:r w:rsidRPr="0024180D">
        <w:rPr>
          <w:rFonts w:eastAsia="Arial" w:cs="Arial"/>
          <w:bCs/>
          <w:szCs w:val="24"/>
        </w:rPr>
        <w:lastRenderedPageBreak/>
        <w:t>Utilizar Entity Framework Core para interactuar con la base de datos MySQL y realizar operaciones de lectura y escritura.</w:t>
      </w:r>
    </w:p>
    <w:p w14:paraId="7CA21AF4" w14:textId="77777777" w:rsidR="004A16EA" w:rsidRDefault="004A16EA" w:rsidP="00163641">
      <w:pPr>
        <w:tabs>
          <w:tab w:val="num" w:pos="720"/>
        </w:tabs>
        <w:ind w:left="720" w:firstLine="0"/>
        <w:jc w:val="both"/>
        <w:rPr>
          <w:rFonts w:eastAsia="Arial" w:cs="Arial"/>
          <w:b/>
          <w:szCs w:val="24"/>
        </w:rPr>
      </w:pPr>
    </w:p>
    <w:p w14:paraId="25858F4E" w14:textId="77777777" w:rsidR="006A6237" w:rsidRDefault="006A6237" w:rsidP="00163641">
      <w:pPr>
        <w:tabs>
          <w:tab w:val="num" w:pos="720"/>
        </w:tabs>
        <w:ind w:left="720" w:firstLine="0"/>
        <w:jc w:val="both"/>
        <w:rPr>
          <w:rFonts w:eastAsia="Arial" w:cs="Arial"/>
          <w:b/>
          <w:szCs w:val="24"/>
        </w:rPr>
      </w:pPr>
    </w:p>
    <w:p w14:paraId="5E114051" w14:textId="77777777" w:rsidR="006A6237" w:rsidRDefault="006A6237" w:rsidP="00163641">
      <w:pPr>
        <w:tabs>
          <w:tab w:val="num" w:pos="720"/>
        </w:tabs>
        <w:ind w:left="1440" w:hanging="720"/>
        <w:jc w:val="both"/>
        <w:rPr>
          <w:rFonts w:eastAsia="Arial" w:cs="Arial"/>
          <w:b/>
          <w:szCs w:val="24"/>
        </w:rPr>
      </w:pPr>
    </w:p>
    <w:p w14:paraId="425C23C3" w14:textId="6B0993B9" w:rsidR="0024180D" w:rsidRDefault="004A16EA" w:rsidP="00163641">
      <w:pPr>
        <w:pStyle w:val="Ttulo4"/>
        <w:jc w:val="both"/>
      </w:pPr>
      <w:r>
        <w:t xml:space="preserve">2.6.3.5 </w:t>
      </w:r>
      <w:r w:rsidR="0024180D" w:rsidRPr="0024180D">
        <w:t>Integración de servicios de mensajería y JWT</w:t>
      </w:r>
      <w:r w:rsidR="00E3776A">
        <w:t>.</w:t>
      </w:r>
    </w:p>
    <w:p w14:paraId="04C59875" w14:textId="77777777" w:rsidR="004A16EA" w:rsidRPr="0024180D" w:rsidRDefault="004A16EA" w:rsidP="00163641">
      <w:pPr>
        <w:tabs>
          <w:tab w:val="num" w:pos="720"/>
        </w:tabs>
        <w:ind w:left="720" w:firstLine="0"/>
        <w:jc w:val="both"/>
        <w:rPr>
          <w:rFonts w:eastAsia="Arial" w:cs="Arial"/>
          <w:b/>
          <w:szCs w:val="24"/>
        </w:rPr>
      </w:pPr>
    </w:p>
    <w:p w14:paraId="63D4C5F8" w14:textId="77777777" w:rsidR="0024180D" w:rsidRPr="0024180D" w:rsidRDefault="0024180D">
      <w:pPr>
        <w:numPr>
          <w:ilvl w:val="1"/>
          <w:numId w:val="13"/>
        </w:numPr>
        <w:jc w:val="both"/>
        <w:rPr>
          <w:rFonts w:eastAsia="Arial" w:cs="Arial"/>
          <w:bCs/>
          <w:szCs w:val="24"/>
        </w:rPr>
      </w:pPr>
      <w:r w:rsidRPr="0024180D">
        <w:rPr>
          <w:rFonts w:eastAsia="Arial" w:cs="Arial"/>
          <w:bCs/>
          <w:szCs w:val="24"/>
        </w:rPr>
        <w:t>Configurar la integración con servicios de mensajería como Twilio o Nexmo para enviar y recibir mensajes de texto.</w:t>
      </w:r>
    </w:p>
    <w:p w14:paraId="74BBA03E" w14:textId="77777777" w:rsidR="0024180D" w:rsidRPr="0024180D" w:rsidRDefault="0024180D">
      <w:pPr>
        <w:numPr>
          <w:ilvl w:val="1"/>
          <w:numId w:val="13"/>
        </w:numPr>
        <w:jc w:val="both"/>
        <w:rPr>
          <w:rFonts w:eastAsia="Arial" w:cs="Arial"/>
          <w:bCs/>
          <w:szCs w:val="24"/>
        </w:rPr>
      </w:pPr>
      <w:r w:rsidRPr="0024180D">
        <w:rPr>
          <w:rFonts w:eastAsia="Arial" w:cs="Arial"/>
          <w:bCs/>
          <w:szCs w:val="24"/>
        </w:rPr>
        <w:t>Implementar la lógica necesaria para enviar notificaciones por mensajes de texto a través de los servicios de mensajería seleccionados.</w:t>
      </w:r>
    </w:p>
    <w:p w14:paraId="5CFF72F7" w14:textId="77777777" w:rsidR="0024180D" w:rsidRDefault="0024180D">
      <w:pPr>
        <w:numPr>
          <w:ilvl w:val="1"/>
          <w:numId w:val="13"/>
        </w:numPr>
        <w:jc w:val="both"/>
        <w:rPr>
          <w:rFonts w:eastAsia="Arial" w:cs="Arial"/>
          <w:bCs/>
          <w:szCs w:val="24"/>
        </w:rPr>
      </w:pPr>
      <w:r w:rsidRPr="0024180D">
        <w:rPr>
          <w:rFonts w:eastAsia="Arial" w:cs="Arial"/>
          <w:bCs/>
          <w:szCs w:val="24"/>
        </w:rPr>
        <w:t>Incorporar JWT para autenticar y autorizar a los usuarios, asegurando que solo los usuarios autorizados puedan acceder a las funcionalidades de la aplicación.</w:t>
      </w:r>
    </w:p>
    <w:p w14:paraId="43FBC1C1" w14:textId="77777777" w:rsidR="004A16EA" w:rsidRPr="0024180D" w:rsidRDefault="004A16EA" w:rsidP="00163641">
      <w:pPr>
        <w:ind w:left="1440" w:firstLine="0"/>
        <w:jc w:val="both"/>
        <w:rPr>
          <w:rFonts w:eastAsia="Arial" w:cs="Arial"/>
          <w:bCs/>
          <w:szCs w:val="24"/>
        </w:rPr>
      </w:pPr>
    </w:p>
    <w:p w14:paraId="4EEA6517" w14:textId="25E0E0CF" w:rsidR="0024180D" w:rsidRDefault="00B4707D" w:rsidP="00163641">
      <w:pPr>
        <w:pStyle w:val="Ttulo4"/>
        <w:jc w:val="both"/>
      </w:pPr>
      <w:r>
        <w:t xml:space="preserve">2.6.3.6 </w:t>
      </w:r>
      <w:r w:rsidR="0024180D" w:rsidRPr="0024180D">
        <w:t>Pruebas y depuración</w:t>
      </w:r>
      <w:r w:rsidR="00E3776A">
        <w:t>.</w:t>
      </w:r>
    </w:p>
    <w:p w14:paraId="18BF2FAA" w14:textId="77777777" w:rsidR="00B4707D" w:rsidRPr="0024180D" w:rsidRDefault="00B4707D" w:rsidP="00163641">
      <w:pPr>
        <w:ind w:left="720" w:firstLine="0"/>
        <w:jc w:val="both"/>
        <w:rPr>
          <w:rFonts w:eastAsia="Arial" w:cs="Arial"/>
          <w:bCs/>
          <w:szCs w:val="24"/>
        </w:rPr>
      </w:pPr>
    </w:p>
    <w:p w14:paraId="11350AC2" w14:textId="77777777" w:rsidR="0024180D" w:rsidRPr="0024180D" w:rsidRDefault="0024180D">
      <w:pPr>
        <w:numPr>
          <w:ilvl w:val="1"/>
          <w:numId w:val="13"/>
        </w:numPr>
        <w:jc w:val="both"/>
        <w:rPr>
          <w:rFonts w:eastAsia="Arial" w:cs="Arial"/>
          <w:bCs/>
          <w:szCs w:val="24"/>
        </w:rPr>
      </w:pPr>
      <w:r w:rsidRPr="0024180D">
        <w:rPr>
          <w:rFonts w:eastAsia="Arial" w:cs="Arial"/>
          <w:bCs/>
          <w:szCs w:val="24"/>
        </w:rPr>
        <w:t>Realizar pruebas exhaustivas en todas las funcionalidades de la aplicación, tanto en el frontend como en el backend.</w:t>
      </w:r>
    </w:p>
    <w:p w14:paraId="3AEA816E" w14:textId="77777777" w:rsidR="0024180D" w:rsidRPr="0024180D" w:rsidRDefault="0024180D">
      <w:pPr>
        <w:numPr>
          <w:ilvl w:val="1"/>
          <w:numId w:val="13"/>
        </w:numPr>
        <w:jc w:val="both"/>
        <w:rPr>
          <w:rFonts w:eastAsia="Arial" w:cs="Arial"/>
          <w:bCs/>
          <w:szCs w:val="24"/>
        </w:rPr>
      </w:pPr>
      <w:r w:rsidRPr="0024180D">
        <w:rPr>
          <w:rFonts w:eastAsia="Arial" w:cs="Arial"/>
          <w:bCs/>
          <w:szCs w:val="24"/>
        </w:rPr>
        <w:t>Identificar y solucionar cualquier error o problema encontrado durante las pruebas.</w:t>
      </w:r>
    </w:p>
    <w:p w14:paraId="51742157" w14:textId="77777777" w:rsidR="0024180D" w:rsidRPr="00B4707D" w:rsidRDefault="0024180D">
      <w:pPr>
        <w:numPr>
          <w:ilvl w:val="1"/>
          <w:numId w:val="13"/>
        </w:numPr>
        <w:jc w:val="both"/>
        <w:rPr>
          <w:rFonts w:eastAsia="Arial" w:cs="Arial"/>
          <w:bCs/>
          <w:szCs w:val="24"/>
        </w:rPr>
      </w:pPr>
      <w:r w:rsidRPr="0024180D">
        <w:rPr>
          <w:rFonts w:eastAsia="Arial" w:cs="Arial"/>
          <w:bCs/>
          <w:szCs w:val="24"/>
        </w:rPr>
        <w:t>Validar la correcta integración de los servicios de mensajería y el funcionamiento adecuado de JWT para la autenticación y autorización.</w:t>
      </w:r>
    </w:p>
    <w:p w14:paraId="48400628" w14:textId="77777777" w:rsidR="00B4707D" w:rsidRPr="0024180D" w:rsidRDefault="00B4707D" w:rsidP="00163641">
      <w:pPr>
        <w:ind w:left="1440" w:firstLine="0"/>
        <w:jc w:val="both"/>
        <w:rPr>
          <w:rFonts w:eastAsia="Arial" w:cs="Arial"/>
          <w:b/>
          <w:szCs w:val="24"/>
        </w:rPr>
      </w:pPr>
    </w:p>
    <w:p w14:paraId="6F2FF246" w14:textId="4F419ED7" w:rsidR="0024180D" w:rsidRDefault="00B4707D" w:rsidP="00163641">
      <w:pPr>
        <w:pStyle w:val="Ttulo4"/>
        <w:jc w:val="both"/>
      </w:pPr>
      <w:r>
        <w:lastRenderedPageBreak/>
        <w:t xml:space="preserve">2.6.3.7 </w:t>
      </w:r>
      <w:r w:rsidR="0024180D" w:rsidRPr="0024180D">
        <w:t>Implementación y despliegue</w:t>
      </w:r>
      <w:r w:rsidR="00E3776A">
        <w:t>.</w:t>
      </w:r>
    </w:p>
    <w:p w14:paraId="201795B3" w14:textId="77777777" w:rsidR="00B4707D" w:rsidRPr="0024180D" w:rsidRDefault="00B4707D" w:rsidP="00163641">
      <w:pPr>
        <w:ind w:left="720" w:firstLine="0"/>
        <w:jc w:val="both"/>
        <w:rPr>
          <w:rFonts w:eastAsia="Arial" w:cs="Arial"/>
          <w:b/>
          <w:szCs w:val="24"/>
        </w:rPr>
      </w:pPr>
    </w:p>
    <w:p w14:paraId="1D6E684F" w14:textId="77777777" w:rsidR="0024180D" w:rsidRPr="0024180D" w:rsidRDefault="0024180D">
      <w:pPr>
        <w:numPr>
          <w:ilvl w:val="1"/>
          <w:numId w:val="13"/>
        </w:numPr>
        <w:jc w:val="both"/>
        <w:rPr>
          <w:rFonts w:eastAsia="Arial" w:cs="Arial"/>
          <w:bCs/>
          <w:szCs w:val="24"/>
        </w:rPr>
      </w:pPr>
      <w:r w:rsidRPr="0024180D">
        <w:rPr>
          <w:rFonts w:eastAsia="Arial" w:cs="Arial"/>
          <w:bCs/>
          <w:szCs w:val="24"/>
        </w:rPr>
        <w:t>Configurar un servidor web compatible con .NET Core para alojar el backend.</w:t>
      </w:r>
    </w:p>
    <w:p w14:paraId="2FA4625C" w14:textId="3677B21D" w:rsidR="0024180D" w:rsidRPr="0024180D" w:rsidRDefault="0024180D">
      <w:pPr>
        <w:numPr>
          <w:ilvl w:val="1"/>
          <w:numId w:val="13"/>
        </w:numPr>
        <w:jc w:val="both"/>
        <w:rPr>
          <w:rFonts w:eastAsia="Arial" w:cs="Arial"/>
          <w:bCs/>
          <w:szCs w:val="24"/>
        </w:rPr>
      </w:pPr>
      <w:r w:rsidRPr="0024180D">
        <w:rPr>
          <w:rFonts w:eastAsia="Arial" w:cs="Arial"/>
          <w:bCs/>
          <w:szCs w:val="24"/>
        </w:rPr>
        <w:t>Configurar un servidor de aplicaciones web para alojar la aplicación React.</w:t>
      </w:r>
    </w:p>
    <w:p w14:paraId="505E3E16" w14:textId="77777777" w:rsidR="0024180D" w:rsidRPr="0024180D" w:rsidRDefault="0024180D">
      <w:pPr>
        <w:numPr>
          <w:ilvl w:val="1"/>
          <w:numId w:val="13"/>
        </w:numPr>
        <w:jc w:val="both"/>
        <w:rPr>
          <w:rFonts w:eastAsia="Arial" w:cs="Arial"/>
          <w:bCs/>
          <w:szCs w:val="24"/>
        </w:rPr>
      </w:pPr>
      <w:r w:rsidRPr="0024180D">
        <w:rPr>
          <w:rFonts w:eastAsia="Arial" w:cs="Arial"/>
          <w:bCs/>
          <w:szCs w:val="24"/>
        </w:rPr>
        <w:t>Configurar y asegurar los certificados SSL para permitir conex</w:t>
      </w:r>
    </w:p>
    <w:p w14:paraId="2D16188D" w14:textId="77777777" w:rsidR="00714D8B" w:rsidRDefault="00714D8B" w:rsidP="00163641">
      <w:pPr>
        <w:jc w:val="both"/>
        <w:rPr>
          <w:rFonts w:eastAsia="Arial" w:cs="Arial"/>
          <w:b/>
          <w:szCs w:val="24"/>
        </w:rPr>
      </w:pPr>
    </w:p>
    <w:p w14:paraId="1E72FEF1" w14:textId="0D147D49" w:rsidR="00510646" w:rsidRDefault="00C1353A" w:rsidP="00163641">
      <w:pPr>
        <w:pStyle w:val="Ttulo2"/>
        <w:jc w:val="both"/>
      </w:pPr>
      <w:bookmarkStart w:id="26" w:name="_Toc148682052"/>
      <w:r>
        <w:t xml:space="preserve">2.7 </w:t>
      </w:r>
      <w:r w:rsidR="00E3776A">
        <w:t>Estimación de recursos</w:t>
      </w:r>
      <w:bookmarkEnd w:id="26"/>
    </w:p>
    <w:p w14:paraId="559729AB" w14:textId="77777777" w:rsidR="001A508B" w:rsidRDefault="001A508B" w:rsidP="00163641">
      <w:pPr>
        <w:jc w:val="both"/>
        <w:rPr>
          <w:rFonts w:eastAsia="Arial" w:cs="Arial"/>
          <w:b/>
          <w:szCs w:val="24"/>
        </w:rPr>
      </w:pPr>
    </w:p>
    <w:p w14:paraId="2CB969D8" w14:textId="55E96948" w:rsidR="00714D8B" w:rsidRDefault="00714D8B" w:rsidP="00163641">
      <w:pPr>
        <w:pStyle w:val="Ttulo3"/>
        <w:jc w:val="both"/>
      </w:pPr>
      <w:bookmarkStart w:id="27" w:name="_Toc148682053"/>
      <w:r>
        <w:t xml:space="preserve">2.7.1 </w:t>
      </w:r>
      <w:r w:rsidR="004F2029">
        <w:t>Recursos tecnológicos</w:t>
      </w:r>
      <w:r w:rsidR="00E3776A">
        <w:t>.</w:t>
      </w:r>
      <w:bookmarkEnd w:id="27"/>
    </w:p>
    <w:p w14:paraId="1326E8C2" w14:textId="77777777" w:rsidR="001A508B" w:rsidRDefault="001A508B" w:rsidP="00163641">
      <w:pPr>
        <w:jc w:val="both"/>
        <w:rPr>
          <w:rFonts w:eastAsia="Arial" w:cs="Arial"/>
          <w:b/>
          <w:szCs w:val="24"/>
        </w:rPr>
      </w:pPr>
    </w:p>
    <w:p w14:paraId="378EFA27" w14:textId="51067245" w:rsidR="004F2029" w:rsidRDefault="004F2029" w:rsidP="00163641">
      <w:pPr>
        <w:jc w:val="both"/>
      </w:pPr>
      <w:r>
        <w:t xml:space="preserve">Para la implementación del proyecto se necesitan de los </w:t>
      </w:r>
      <w:r w:rsidR="001A508B">
        <w:t>siguientes recursos</w:t>
      </w:r>
      <w:r>
        <w:t xml:space="preserve">: </w:t>
      </w:r>
    </w:p>
    <w:p w14:paraId="063109AC" w14:textId="77777777" w:rsidR="001A508B" w:rsidRDefault="001A508B" w:rsidP="00163641">
      <w:pPr>
        <w:jc w:val="both"/>
      </w:pPr>
    </w:p>
    <w:p w14:paraId="7EB0EF3C" w14:textId="6524A2C9" w:rsidR="004F2029" w:rsidRDefault="004F2029">
      <w:pPr>
        <w:pStyle w:val="Prrafodelista"/>
        <w:numPr>
          <w:ilvl w:val="0"/>
          <w:numId w:val="14"/>
        </w:numPr>
        <w:jc w:val="both"/>
      </w:pPr>
      <w:r>
        <w:t>Conexión a internet</w:t>
      </w:r>
    </w:p>
    <w:p w14:paraId="2E41D03C" w14:textId="1ECD3FE6" w:rsidR="004F2029" w:rsidRDefault="004F2029">
      <w:pPr>
        <w:pStyle w:val="Prrafodelista"/>
        <w:numPr>
          <w:ilvl w:val="0"/>
          <w:numId w:val="14"/>
        </w:numPr>
        <w:jc w:val="both"/>
      </w:pPr>
      <w:r>
        <w:t>Dispositivos móviles o Laptops que tengan instalado un navegador.</w:t>
      </w:r>
    </w:p>
    <w:p w14:paraId="357DEEF9" w14:textId="0101E0E1" w:rsidR="004F2029" w:rsidRDefault="004F2029">
      <w:pPr>
        <w:pStyle w:val="Prrafodelista"/>
        <w:numPr>
          <w:ilvl w:val="0"/>
          <w:numId w:val="14"/>
        </w:numPr>
        <w:jc w:val="both"/>
      </w:pPr>
      <w:r>
        <w:t>Servicio de mensajería (texto, api WhatsApp).</w:t>
      </w:r>
    </w:p>
    <w:p w14:paraId="175DABF8" w14:textId="0341AC88" w:rsidR="001A508B" w:rsidRDefault="004F2029">
      <w:pPr>
        <w:pStyle w:val="Prrafodelista"/>
        <w:numPr>
          <w:ilvl w:val="0"/>
          <w:numId w:val="14"/>
        </w:numPr>
        <w:jc w:val="both"/>
      </w:pPr>
      <w:r w:rsidRPr="004F2029">
        <w:t>Servidor web para alojamiento de la aplicación en la nube.</w:t>
      </w:r>
    </w:p>
    <w:p w14:paraId="6CB943C2" w14:textId="77777777" w:rsidR="001A508B" w:rsidRDefault="001A508B" w:rsidP="00163641">
      <w:pPr>
        <w:pStyle w:val="Prrafodelista"/>
        <w:ind w:left="644" w:firstLine="0"/>
        <w:jc w:val="both"/>
        <w:rPr>
          <w:rFonts w:eastAsia="Arial" w:cs="Arial"/>
          <w:bCs/>
          <w:szCs w:val="24"/>
        </w:rPr>
      </w:pPr>
    </w:p>
    <w:p w14:paraId="708F1A7A" w14:textId="2B5F9413" w:rsidR="001A508B" w:rsidRDefault="001A508B" w:rsidP="00163641">
      <w:pPr>
        <w:pStyle w:val="Ttulo3"/>
        <w:jc w:val="both"/>
      </w:pPr>
      <w:bookmarkStart w:id="28" w:name="_Toc148682054"/>
      <w:r>
        <w:t>2.7.2 Recursos de capacitación</w:t>
      </w:r>
      <w:r w:rsidR="00E3776A">
        <w:t>.</w:t>
      </w:r>
      <w:bookmarkEnd w:id="28"/>
    </w:p>
    <w:p w14:paraId="0E8A31DF" w14:textId="74C55ADB" w:rsidR="001A508B" w:rsidRDefault="001A508B" w:rsidP="00163641">
      <w:pPr>
        <w:pStyle w:val="Prrafodelista"/>
        <w:ind w:left="644" w:firstLine="0"/>
        <w:jc w:val="both"/>
        <w:rPr>
          <w:rFonts w:eastAsia="Arial" w:cs="Arial"/>
          <w:b/>
          <w:szCs w:val="24"/>
        </w:rPr>
      </w:pPr>
    </w:p>
    <w:p w14:paraId="4F350D48" w14:textId="4DEC93B0" w:rsidR="001A508B" w:rsidRDefault="001A508B" w:rsidP="00163641">
      <w:pPr>
        <w:jc w:val="both"/>
      </w:pPr>
      <w:r>
        <w:t xml:space="preserve">Realizar capacitación con los catedráticos, para el uso correcto de la aplicación a implementar, desde la carga de lista de estudiantes hasta la toma de asistencia, se estima crear una reunión por la </w:t>
      </w:r>
      <w:r w:rsidR="002C7E49">
        <w:t>parte</w:t>
      </w:r>
      <w:r>
        <w:t xml:space="preserve"> tarde de aproximadamente 3 horas donde se definirán los procedimientos y funcionalidades de la aplicación.</w:t>
      </w:r>
    </w:p>
    <w:p w14:paraId="02B149B7" w14:textId="79D577D8" w:rsidR="00314F8A" w:rsidRDefault="00314F8A" w:rsidP="00163641">
      <w:pPr>
        <w:pStyle w:val="Ttulo3"/>
        <w:jc w:val="both"/>
        <w:rPr>
          <w:bCs/>
        </w:rPr>
      </w:pPr>
      <w:bookmarkStart w:id="29" w:name="_Toc148682055"/>
      <w:r>
        <w:rPr>
          <w:bCs/>
        </w:rPr>
        <w:lastRenderedPageBreak/>
        <w:t>2.7.3 Recurso de Tiempo</w:t>
      </w:r>
      <w:r w:rsidR="00E3776A">
        <w:rPr>
          <w:bCs/>
        </w:rPr>
        <w:t>.</w:t>
      </w:r>
      <w:bookmarkEnd w:id="29"/>
    </w:p>
    <w:p w14:paraId="50A69054" w14:textId="77777777" w:rsidR="00E3776A" w:rsidRPr="00E3776A" w:rsidRDefault="00E3776A" w:rsidP="00163641">
      <w:pPr>
        <w:jc w:val="both"/>
      </w:pPr>
    </w:p>
    <w:p w14:paraId="1BB39D77" w14:textId="0F069EC2" w:rsidR="00314F8A" w:rsidRDefault="00314F8A" w:rsidP="00163641">
      <w:pPr>
        <w:jc w:val="both"/>
      </w:pPr>
      <w:r>
        <w:t>Se tiene una estimación de 5 meses para la creación y ejecución de la implementación del sistema de alertas, iniciando en julio del 2023 y fecha de finalización inicios de noviembre del 2023.</w:t>
      </w:r>
    </w:p>
    <w:p w14:paraId="378E4050" w14:textId="77777777" w:rsidR="00A53D3B" w:rsidRPr="00314F8A" w:rsidRDefault="00A53D3B" w:rsidP="00163641">
      <w:pPr>
        <w:jc w:val="both"/>
      </w:pPr>
    </w:p>
    <w:p w14:paraId="3CAB3479" w14:textId="77777777" w:rsidR="00510646" w:rsidRDefault="00C1353A" w:rsidP="00163641">
      <w:pPr>
        <w:pStyle w:val="Ttulo1"/>
        <w:jc w:val="both"/>
      </w:pPr>
      <w:bookmarkStart w:id="30" w:name="_Toc148682056"/>
      <w:r>
        <w:t>CAPITULO III. MARCO TEORICO</w:t>
      </w:r>
      <w:bookmarkEnd w:id="30"/>
    </w:p>
    <w:p w14:paraId="25A2E694" w14:textId="77777777" w:rsidR="00E3776A" w:rsidRPr="00E3776A" w:rsidRDefault="00E3776A" w:rsidP="00163641">
      <w:pPr>
        <w:jc w:val="both"/>
      </w:pPr>
    </w:p>
    <w:p w14:paraId="0E6E466D" w14:textId="09667A83" w:rsidR="00510646" w:rsidRDefault="00C1353A" w:rsidP="00163641">
      <w:pPr>
        <w:pStyle w:val="Ttulo2"/>
        <w:jc w:val="both"/>
      </w:pPr>
      <w:bookmarkStart w:id="31" w:name="_Toc148682057"/>
      <w:r>
        <w:t>3.1 Ausencias escolares</w:t>
      </w:r>
      <w:bookmarkEnd w:id="31"/>
    </w:p>
    <w:p w14:paraId="14379183" w14:textId="77777777" w:rsidR="00E3776A" w:rsidRDefault="00E3776A" w:rsidP="00163641">
      <w:pPr>
        <w:jc w:val="both"/>
        <w:rPr>
          <w:rFonts w:eastAsia="Arial" w:cs="Arial"/>
          <w:b/>
          <w:szCs w:val="24"/>
        </w:rPr>
      </w:pPr>
    </w:p>
    <w:p w14:paraId="205483F3" w14:textId="33DFDDEB" w:rsidR="00B0798C" w:rsidRDefault="00C1353A" w:rsidP="00163641">
      <w:pPr>
        <w:jc w:val="both"/>
      </w:pPr>
      <w:r>
        <w:rPr>
          <w:b/>
        </w:rPr>
        <w:tab/>
      </w:r>
      <w:r w:rsidR="00AD787F" w:rsidRPr="00AD787F">
        <w:t xml:space="preserve">Las ausencias escolares en Guatemala están influenciadas por diversos factores socioeconómicos, </w:t>
      </w:r>
      <w:r w:rsidR="001853F7">
        <w:t xml:space="preserve">Según </w:t>
      </w:r>
      <w:r w:rsidR="00522256">
        <w:rPr>
          <w:rStyle w:val="Refdenotaalpie"/>
          <w:rFonts w:eastAsia="Arial" w:cs="Arial"/>
          <w:szCs w:val="24"/>
        </w:rPr>
        <w:footnoteReference w:id="1"/>
      </w:r>
      <w:sdt>
        <w:sdtPr>
          <w:id w:val="-560479125"/>
          <w:citation/>
        </w:sdtPr>
        <w:sdtContent>
          <w:r w:rsidR="001853F7">
            <w:fldChar w:fldCharType="begin"/>
          </w:r>
          <w:r w:rsidR="001853F7">
            <w:instrText xml:space="preserve"> CITATION Pér18 \l 4106 </w:instrText>
          </w:r>
          <w:r w:rsidR="001853F7">
            <w:fldChar w:fldCharType="separate"/>
          </w:r>
          <w:r w:rsidR="001853F7" w:rsidRPr="001853F7">
            <w:rPr>
              <w:noProof/>
            </w:rPr>
            <w:t>(Pérez-García &amp; Flores-Godoy, 2018)</w:t>
          </w:r>
          <w:r w:rsidR="001853F7">
            <w:fldChar w:fldCharType="end"/>
          </w:r>
        </w:sdtContent>
      </w:sdt>
      <w:r w:rsidR="00AD787F" w:rsidRPr="00AD787F">
        <w:t xml:space="preserve">, "la pobreza y la falta de acceso a recursos básicos, como transporte y material educativo, son factores que contribuyen al ausentismo escolar en Guatemala". </w:t>
      </w:r>
      <w:r w:rsidR="00EB4CCA" w:rsidRPr="00EB4CCA">
        <w:t>Además, el ausentismo en el país también está influenciado por prácticas culturales y responsabilidades familiares que afectan la asistencia regular de los estudiantes, la calidad de la infraestructura educativa, la falta de maestros capacitados y programas de </w:t>
      </w:r>
      <w:r w:rsidR="00E9649B" w:rsidRPr="00E9649B">
        <w:t>apoyo también pueden desempeñar un papel en las ausencias escolares en el país.</w:t>
      </w:r>
    </w:p>
    <w:p w14:paraId="79708C7C" w14:textId="77777777" w:rsidR="00B0798C" w:rsidRDefault="00B0798C" w:rsidP="00163641">
      <w:pPr>
        <w:jc w:val="both"/>
      </w:pPr>
    </w:p>
    <w:p w14:paraId="3F6820B7" w14:textId="6851497F" w:rsidR="00510646" w:rsidRDefault="00B0798C" w:rsidP="00163641">
      <w:pPr>
        <w:pStyle w:val="Ttulo3"/>
        <w:jc w:val="both"/>
      </w:pPr>
      <w:bookmarkStart w:id="32" w:name="_Toc148682058"/>
      <w:r>
        <w:t>3.1.1 Causas y factores asociados a las ausencias escolares.</w:t>
      </w:r>
      <w:bookmarkEnd w:id="32"/>
    </w:p>
    <w:p w14:paraId="0CC4650C" w14:textId="77777777" w:rsidR="00B0798C" w:rsidRDefault="00B0798C" w:rsidP="00163641">
      <w:pPr>
        <w:jc w:val="both"/>
        <w:rPr>
          <w:rFonts w:eastAsia="Arial" w:cs="Arial"/>
          <w:b/>
          <w:szCs w:val="24"/>
        </w:rPr>
      </w:pPr>
    </w:p>
    <w:p w14:paraId="2955AA56" w14:textId="602B238A" w:rsidR="00A408DF" w:rsidRDefault="00E12D92" w:rsidP="00163641">
      <w:pPr>
        <w:jc w:val="both"/>
      </w:pPr>
      <w:r>
        <w:lastRenderedPageBreak/>
        <w:t>Las ausencias escolares en Guatemala</w:t>
      </w:r>
      <w:r w:rsidR="001853F7">
        <w:t xml:space="preserve"> se deben a causas y factores que influyen las ausencias regulares de los estudiantes. Estas causas pueden estar relacionadas con aspectos socioeconómicos, culturales, influencias y educativos</w:t>
      </w:r>
      <w:r w:rsidR="000F5321">
        <w:t>.</w:t>
      </w:r>
    </w:p>
    <w:p w14:paraId="0EDA7796" w14:textId="77777777" w:rsidR="00B0798C" w:rsidRDefault="00B0798C" w:rsidP="00163641">
      <w:pPr>
        <w:jc w:val="both"/>
      </w:pPr>
    </w:p>
    <w:p w14:paraId="4B003F8C" w14:textId="1B30A444" w:rsidR="00A408DF" w:rsidRDefault="00FA1EA5" w:rsidP="00163641">
      <w:pPr>
        <w:jc w:val="both"/>
      </w:pPr>
      <w:r w:rsidRPr="00FA1EA5">
        <w:t>La pobreza y la falta de acceso a recursos básicos son factores determinantes en el ausentismo escolar en el país. Según García (2017), "la falta de recursos económicos y la escasez de infraestructuras adecuadas afectan la asistencia regular de los estudiantes"</w:t>
      </w:r>
      <w:r w:rsidR="000F5321">
        <w:rPr>
          <w:rStyle w:val="Refdenotaalpie"/>
          <w:rFonts w:eastAsia="Arial" w:cs="Arial"/>
          <w:bCs/>
          <w:szCs w:val="24"/>
        </w:rPr>
        <w:footnoteReference w:id="2"/>
      </w:r>
      <w:r w:rsidRPr="00FA1EA5">
        <w:t>. La falta de transporte, la carencia de material educativo y la insuficiente alimentación pueden dificultar el acceso a la educación, lo que contribuye a un mayor índice de ausencias.</w:t>
      </w:r>
    </w:p>
    <w:p w14:paraId="03E21C53" w14:textId="77777777" w:rsidR="00B0798C" w:rsidRPr="00FA1EA5" w:rsidRDefault="00B0798C" w:rsidP="00163641">
      <w:pPr>
        <w:jc w:val="both"/>
      </w:pPr>
    </w:p>
    <w:p w14:paraId="4C933F1C" w14:textId="77777777" w:rsidR="00B0798C" w:rsidRDefault="00FA1EA5" w:rsidP="00163641">
      <w:pPr>
        <w:jc w:val="both"/>
      </w:pPr>
      <w:r w:rsidRPr="00FA1EA5">
        <w:t xml:space="preserve">Las prácticas culturales también influyen en las ausencias escolares en Guatemala. Según un informe de la Secretaría de Educación de Guatemala (SEGEPLAN, 2018), </w:t>
      </w:r>
      <w:r w:rsidR="000F5321">
        <w:rPr>
          <w:rStyle w:val="Refdenotaalpie"/>
          <w:rFonts w:eastAsia="Arial" w:cs="Arial"/>
          <w:bCs/>
          <w:szCs w:val="24"/>
        </w:rPr>
        <w:footnoteReference w:id="3"/>
      </w:r>
      <w:r w:rsidRPr="00FA1EA5">
        <w:t>"las responsabilidades familiares y las tradiciones culturales pueden interferir con la asistencia regular de los estudiantes"</w:t>
      </w:r>
      <w:r w:rsidR="004D3843">
        <w:t>.</w:t>
      </w:r>
      <w:r w:rsidR="000F5321">
        <w:t xml:space="preserve"> </w:t>
      </w:r>
      <w:r w:rsidRPr="00FA1EA5">
        <w:t>Las necesidades de trabajo o los compromisos familiares pueden hacer que los estudiantes se ausenten de la escuela de manera frecuente</w:t>
      </w:r>
      <w:r w:rsidR="0076006D">
        <w:t>.</w:t>
      </w:r>
    </w:p>
    <w:p w14:paraId="4EC150C7" w14:textId="77777777" w:rsidR="00B0798C" w:rsidRDefault="00B0798C" w:rsidP="00163641">
      <w:pPr>
        <w:jc w:val="both"/>
      </w:pPr>
    </w:p>
    <w:p w14:paraId="18BBF4A2" w14:textId="49CC3CA6" w:rsidR="00510646" w:rsidRDefault="00B0798C" w:rsidP="00163641">
      <w:pPr>
        <w:pStyle w:val="Ttulo3"/>
        <w:jc w:val="both"/>
      </w:pPr>
      <w:bookmarkStart w:id="33" w:name="_Toc148682059"/>
      <w:r>
        <w:t>3.1.2 Impacto de las ausencias en el rendimiento académico.</w:t>
      </w:r>
      <w:bookmarkEnd w:id="33"/>
    </w:p>
    <w:p w14:paraId="0E06299D" w14:textId="77777777" w:rsidR="00B0798C" w:rsidRPr="00B0798C" w:rsidRDefault="00B0798C" w:rsidP="00163641">
      <w:pPr>
        <w:jc w:val="both"/>
      </w:pPr>
    </w:p>
    <w:p w14:paraId="41312A35" w14:textId="657C5531" w:rsidR="004A09F2" w:rsidRDefault="004D3843" w:rsidP="00163641">
      <w:pPr>
        <w:jc w:val="both"/>
      </w:pPr>
      <w:r w:rsidRPr="004D3843">
        <w:t xml:space="preserve">Las ausencias escolares tienen un impacto significativo en el rendimiento académico de los estudiantes en Guatemala. Varios estudios han analizado esta relación y han </w:t>
      </w:r>
      <w:r w:rsidRPr="004D3843">
        <w:lastRenderedPageBreak/>
        <w:t>encontrado evidencia del impacto negativo de las ausencias en el rendimiento académico.</w:t>
      </w:r>
    </w:p>
    <w:p w14:paraId="55858AB9" w14:textId="08851407" w:rsidR="004D3843" w:rsidRPr="004D3843" w:rsidRDefault="004D3843" w:rsidP="00163641">
      <w:pPr>
        <w:jc w:val="both"/>
      </w:pPr>
      <w:r w:rsidRPr="004D3843">
        <w:t>Es importante destacar que el impacto de las ausencias en el rendimiento académico no se limita únicamente al aspecto cognitivo.</w:t>
      </w:r>
      <w:r w:rsidR="00233C9F">
        <w:t xml:space="preserve"> El gran impacto que puede llegar a obtener este fenómeno es que el alumno no se pueda desarrollar bien social, profesional y familiar.</w:t>
      </w:r>
    </w:p>
    <w:p w14:paraId="176405D9" w14:textId="2EA663FC" w:rsidR="00233C9F" w:rsidRPr="007A1367" w:rsidRDefault="00C1353A" w:rsidP="00163641">
      <w:pPr>
        <w:jc w:val="both"/>
        <w:rPr>
          <w:rFonts w:eastAsia="Arial" w:cs="Arial"/>
          <w:bCs/>
          <w:szCs w:val="24"/>
        </w:rPr>
      </w:pPr>
      <w:r>
        <w:rPr>
          <w:rFonts w:eastAsia="Arial" w:cs="Arial"/>
          <w:b/>
          <w:szCs w:val="24"/>
        </w:rPr>
        <w:tab/>
      </w:r>
    </w:p>
    <w:p w14:paraId="321DEE60" w14:textId="38C78A5F" w:rsidR="00510646" w:rsidRDefault="00C1353A" w:rsidP="00163641">
      <w:pPr>
        <w:pStyle w:val="Ttulo3"/>
        <w:jc w:val="both"/>
      </w:pPr>
      <w:bookmarkStart w:id="34" w:name="_Toc148682060"/>
      <w:r>
        <w:t>3.2 Motivación y compromiso estudiantil</w:t>
      </w:r>
      <w:r w:rsidR="003019F6">
        <w:t>.</w:t>
      </w:r>
      <w:bookmarkEnd w:id="34"/>
    </w:p>
    <w:p w14:paraId="7D74C326" w14:textId="77777777" w:rsidR="00B0798C" w:rsidRDefault="00B0798C" w:rsidP="00163641">
      <w:pPr>
        <w:jc w:val="both"/>
        <w:rPr>
          <w:rFonts w:eastAsia="Arial" w:cs="Arial"/>
          <w:b/>
          <w:szCs w:val="24"/>
        </w:rPr>
      </w:pPr>
    </w:p>
    <w:p w14:paraId="4E257C0F" w14:textId="18D0930E" w:rsidR="003A3921" w:rsidRDefault="003A3921" w:rsidP="00163641">
      <w:pPr>
        <w:jc w:val="both"/>
      </w:pPr>
      <w:r w:rsidRPr="003A3921">
        <w:t>La motivación y el compromiso estudiantil son aspectos fundamentales para el éxito académico y el desarrollo integral de los estudiantes en Guatemala. En un contexto donde existen diversos desafíos educativos, comprender y promover la motivación y el compromiso de los estudiantes se vuelve crucial para asegurar su participación activa en el proceso de aprendizaje.</w:t>
      </w:r>
    </w:p>
    <w:p w14:paraId="414EA1EE" w14:textId="290C9EAB" w:rsidR="00510646" w:rsidRDefault="00B0798C" w:rsidP="00163641">
      <w:pPr>
        <w:pStyle w:val="Ttulo3"/>
        <w:jc w:val="both"/>
        <w:rPr>
          <w:rFonts w:eastAsia="Arial" w:cs="Arial"/>
          <w:szCs w:val="24"/>
        </w:rPr>
      </w:pPr>
      <w:bookmarkStart w:id="35" w:name="_Toc148682061"/>
      <w:r>
        <w:rPr>
          <w:rFonts w:eastAsia="Arial" w:cs="Arial"/>
          <w:szCs w:val="24"/>
        </w:rPr>
        <w:t>3.2.1 Teorías de la motivación en el contexto educativo.</w:t>
      </w:r>
      <w:bookmarkEnd w:id="35"/>
    </w:p>
    <w:p w14:paraId="4BC3FBD3" w14:textId="77777777" w:rsidR="00B0798C" w:rsidRDefault="00B0798C" w:rsidP="00163641">
      <w:pPr>
        <w:jc w:val="both"/>
        <w:rPr>
          <w:rFonts w:eastAsia="Arial" w:cs="Arial"/>
          <w:b/>
          <w:szCs w:val="24"/>
        </w:rPr>
      </w:pPr>
    </w:p>
    <w:p w14:paraId="268F19A4" w14:textId="350A4EFC" w:rsidR="005B6DCE" w:rsidRDefault="005B6DCE" w:rsidP="00163641">
      <w:pPr>
        <w:jc w:val="both"/>
      </w:pPr>
      <w:r w:rsidRPr="0076006D">
        <w:t xml:space="preserve">Las teorías de la motivación en el contexto educativo en Guatemala se centran en comprender los factores que impulsan el interés y el compromiso de los estudiantes. Según Deci y Ryan (1991), </w:t>
      </w:r>
      <w:r w:rsidRPr="0076006D">
        <w:footnoteReference w:id="4"/>
      </w:r>
      <w:r w:rsidRPr="0076006D">
        <w:t>“la teoría de la</w:t>
      </w:r>
      <w:r w:rsidRPr="005B6DCE">
        <w:rPr>
          <w:rFonts w:eastAsia="Arial" w:cs="Arial"/>
          <w:bCs/>
          <w:szCs w:val="24"/>
        </w:rPr>
        <w:t xml:space="preserve"> </w:t>
      </w:r>
      <w:r w:rsidRPr="0076006D">
        <w:t>autodeterminación sugiere que la motivación intrínseca es crucial para el éxito académico”. Esta teoría postula que cuando los estudiantes se sienten autónomos, competentes y relacionados, su motivación y compromiso aumentan.</w:t>
      </w:r>
    </w:p>
    <w:p w14:paraId="55AE5BC3" w14:textId="77777777" w:rsidR="003019F6" w:rsidRDefault="003019F6" w:rsidP="00163641">
      <w:pPr>
        <w:ind w:firstLine="720"/>
        <w:jc w:val="both"/>
      </w:pPr>
    </w:p>
    <w:p w14:paraId="00A70520" w14:textId="5A143E7E" w:rsidR="00510646" w:rsidRDefault="00B0798C" w:rsidP="00163641">
      <w:pPr>
        <w:pStyle w:val="Ttulo3"/>
        <w:jc w:val="both"/>
      </w:pPr>
      <w:bookmarkStart w:id="36" w:name="_Toc148682062"/>
      <w:r>
        <w:lastRenderedPageBreak/>
        <w:t>3.2.2 Factores que influyen en el interés y compromiso de los estudiantes.</w:t>
      </w:r>
      <w:bookmarkEnd w:id="36"/>
    </w:p>
    <w:p w14:paraId="0A6C1D21" w14:textId="77777777" w:rsidR="0076006D" w:rsidRDefault="0076006D" w:rsidP="00163641">
      <w:pPr>
        <w:jc w:val="both"/>
      </w:pPr>
    </w:p>
    <w:p w14:paraId="04FAD77A" w14:textId="5F2786D2" w:rsidR="008E7966" w:rsidRPr="008E7966" w:rsidRDefault="008E7966" w:rsidP="00163641">
      <w:pPr>
        <w:jc w:val="both"/>
      </w:pPr>
      <w:r w:rsidRPr="008E7966">
        <w:t>Los factores que influyen en el interés y compromiso de los estudiantes son diversos y desempeñan un papel clave en su éxito académico. Según Fredricks, Blumenfeld y Paris (2004), factores como el apoyo familiar, la calidad de la enseñanza, el diseño del currículo, la autoeficacia y las expectativas de éxito afectan significativamente el interés y compromiso de los estudiantes. Estos factores influyen en la motivación, la percepción de relevancia de los contenidos y el apoyo social y emocional que los estudiantes experimentan en el entorno educativo.</w:t>
      </w:r>
    </w:p>
    <w:p w14:paraId="126A6EF1" w14:textId="77777777" w:rsidR="005B6DCE" w:rsidRDefault="005B6DCE" w:rsidP="00163641">
      <w:pPr>
        <w:ind w:firstLine="0"/>
        <w:jc w:val="both"/>
        <w:rPr>
          <w:rFonts w:eastAsia="Arial" w:cs="Arial"/>
          <w:b/>
          <w:szCs w:val="24"/>
        </w:rPr>
      </w:pPr>
    </w:p>
    <w:p w14:paraId="227C520D" w14:textId="5D99726D" w:rsidR="00510646" w:rsidRDefault="00B0798C" w:rsidP="00163641">
      <w:pPr>
        <w:pStyle w:val="Ttulo3"/>
        <w:jc w:val="both"/>
      </w:pPr>
      <w:bookmarkStart w:id="37" w:name="_Toc148682063"/>
      <w:r>
        <w:t>3.2.3 Estrategias para fomentar la motivación y el compromiso en el estudio.</w:t>
      </w:r>
      <w:bookmarkEnd w:id="37"/>
    </w:p>
    <w:p w14:paraId="267F4256" w14:textId="77777777" w:rsidR="003019F6" w:rsidRPr="003019F6" w:rsidRDefault="003019F6" w:rsidP="00163641">
      <w:pPr>
        <w:jc w:val="both"/>
      </w:pPr>
    </w:p>
    <w:p w14:paraId="4D478ACD" w14:textId="1DE98902" w:rsidR="008E7966" w:rsidRPr="008E7966" w:rsidRDefault="008E7966" w:rsidP="00163641">
      <w:pPr>
        <w:jc w:val="both"/>
      </w:pPr>
      <w:r w:rsidRPr="008E7966">
        <w:t>En Guatemala, existen diversas estrategias que pueden emplearse para fomentar la motivación y el compromiso de los estudiantes en el estudio. Según Pérez-Silva (2019),</w:t>
      </w:r>
      <w:r>
        <w:rPr>
          <w:rStyle w:val="Refdenotaalpie"/>
        </w:rPr>
        <w:footnoteReference w:id="5"/>
      </w:r>
      <w:r>
        <w:t>”</w:t>
      </w:r>
      <w:r w:rsidRPr="008E7966">
        <w:t xml:space="preserve"> algunas de estas estrategias incluyen el uso de metodologías activas, como el aprendizaje basado en proyectos y el aprendizaje colaborativo, que permiten a los estudiantes participar activamente en su propio proceso de aprendizaje</w:t>
      </w:r>
      <w:r>
        <w:t>”</w:t>
      </w:r>
      <w:r w:rsidRPr="008E7966">
        <w:t>. Además, la retroalimentación constante y constructiva por parte de los docentes es fundamental para promover la motivación intrínseca de los estudiantes y su sentido de logro.</w:t>
      </w:r>
    </w:p>
    <w:p w14:paraId="4CA4AB2C" w14:textId="77777777" w:rsidR="008E7966" w:rsidRPr="008E7966" w:rsidRDefault="008E7966" w:rsidP="00163641">
      <w:pPr>
        <w:jc w:val="both"/>
      </w:pPr>
    </w:p>
    <w:p w14:paraId="64478283" w14:textId="77777777" w:rsidR="008E7966" w:rsidRPr="008E7966" w:rsidRDefault="008E7966" w:rsidP="00163641">
      <w:pPr>
        <w:jc w:val="both"/>
      </w:pPr>
      <w:r w:rsidRPr="008E7966">
        <w:t>Asimismo, la implementación de actividades prácticas y contextualizadas, que relacionen los contenidos académicos con la realidad guatemalteca, puede aumentar el interés de los estudiantes y su conexión con el aprendizaje. La utilización de recursos tecnológicos y multimedia también puede ser efectiva para mantener el compromiso y la atención de los estudiantes.</w:t>
      </w:r>
    </w:p>
    <w:p w14:paraId="2666B907" w14:textId="77777777" w:rsidR="008E7966" w:rsidRPr="008E7966" w:rsidRDefault="008E7966" w:rsidP="00163641">
      <w:pPr>
        <w:jc w:val="both"/>
      </w:pPr>
    </w:p>
    <w:p w14:paraId="286FE02A" w14:textId="4DD5086D" w:rsidR="008E7966" w:rsidRDefault="008E7966" w:rsidP="00163641">
      <w:pPr>
        <w:jc w:val="both"/>
      </w:pPr>
      <w:r w:rsidRPr="008E7966">
        <w:t>Es importante destacar que estas estrategias deben adaptarse al contexto guatemalteco, teniendo en cuenta las particularidades socioculturales y las necesidades de los estudiantes. La colaboración entre docentes, directivos escolares y el apoyo de políticas educativas adecuadas son fundamentales para la implementación exitosa de estas estrategias en Guatemala.</w:t>
      </w:r>
    </w:p>
    <w:p w14:paraId="3B922124" w14:textId="77777777" w:rsidR="008E7966" w:rsidRDefault="008E7966" w:rsidP="00163641">
      <w:pPr>
        <w:jc w:val="both"/>
        <w:rPr>
          <w:rFonts w:eastAsia="Arial" w:cs="Arial"/>
          <w:b/>
          <w:szCs w:val="24"/>
        </w:rPr>
      </w:pPr>
    </w:p>
    <w:p w14:paraId="31599ADB" w14:textId="21BD282D" w:rsidR="0021551E" w:rsidRPr="0021551E" w:rsidRDefault="00C1353A" w:rsidP="00163641">
      <w:pPr>
        <w:pStyle w:val="Ttulo2"/>
        <w:jc w:val="both"/>
      </w:pPr>
      <w:bookmarkStart w:id="38" w:name="_Toc148682064"/>
      <w:r>
        <w:t>3.3 Tecnología y educación</w:t>
      </w:r>
      <w:r w:rsidR="0021551E">
        <w:t xml:space="preserve"> en Guatemala</w:t>
      </w:r>
      <w:bookmarkEnd w:id="38"/>
    </w:p>
    <w:p w14:paraId="559693BB" w14:textId="77777777" w:rsidR="0021551E" w:rsidRPr="0021551E" w:rsidRDefault="0021551E" w:rsidP="00163641">
      <w:pPr>
        <w:jc w:val="both"/>
        <w:rPr>
          <w:rFonts w:eastAsia="Arial" w:cs="Arial"/>
          <w:b/>
          <w:szCs w:val="24"/>
        </w:rPr>
      </w:pPr>
    </w:p>
    <w:p w14:paraId="0CAE546A" w14:textId="77777777" w:rsidR="0021551E" w:rsidRPr="0021551E" w:rsidRDefault="0021551E" w:rsidP="00163641">
      <w:pPr>
        <w:jc w:val="both"/>
      </w:pPr>
      <w:r w:rsidRPr="0021551E">
        <w:t>La tecnología ha jugado un papel cada vez más importante en el campo de la educación en Guatemala en los últimos años. En este país centroamericano, la adopción de tecnología en las escuelas ha sido impulsada por varios factores, como la necesidad de mejorar la calidad de la educación, la creciente disponibilidad de dispositivos tecnológicos y el reconocimiento de que la tecnología puede mejorar el aprendizaje de los estudiantes.</w:t>
      </w:r>
    </w:p>
    <w:p w14:paraId="16E91411" w14:textId="77777777" w:rsidR="0021551E" w:rsidRPr="0021551E" w:rsidRDefault="0021551E" w:rsidP="00163641">
      <w:pPr>
        <w:jc w:val="both"/>
      </w:pPr>
    </w:p>
    <w:p w14:paraId="06B39470" w14:textId="0AD8C8CB" w:rsidR="0021551E" w:rsidRPr="0021551E" w:rsidRDefault="0021551E" w:rsidP="00163641">
      <w:pPr>
        <w:jc w:val="both"/>
      </w:pPr>
      <w:r>
        <w:rPr>
          <w:rStyle w:val="Refdenotaalpie"/>
        </w:rPr>
        <w:footnoteReference w:id="6"/>
      </w:r>
      <w:r w:rsidRPr="0021551E">
        <w:t>Según Pérez (2019), la introducción de la tecnología en el sistema educativo guatemalteco ha sido un avance significativo. Las escuelas han comenzado a incorporar herramientas digitales, como computadoras, tabletas y pizarras interactivas, en sus aulas para mejorar las experiencias de enseñanza y aprendizaje. Esta integración de tecnología tiene como objetivo promover el aprendizaje activo, el pensamiento crítico y la alfabetización digital entre los estudiantes.</w:t>
      </w:r>
    </w:p>
    <w:p w14:paraId="3252525F" w14:textId="77777777" w:rsidR="0021551E" w:rsidRPr="0021551E" w:rsidRDefault="0021551E" w:rsidP="00163641">
      <w:pPr>
        <w:jc w:val="both"/>
      </w:pPr>
    </w:p>
    <w:p w14:paraId="1B2EDD82" w14:textId="77777777" w:rsidR="0021551E" w:rsidRPr="0021551E" w:rsidRDefault="0021551E" w:rsidP="00163641">
      <w:pPr>
        <w:jc w:val="both"/>
      </w:pPr>
      <w:r w:rsidRPr="0021551E">
        <w:t xml:space="preserve">Además, el gobierno guatemalteco también ha reconocido el potencial de la tecnología en la educación. Han implementado iniciativas para aumentar el acceso a la </w:t>
      </w:r>
      <w:r w:rsidRPr="0021551E">
        <w:lastRenderedPageBreak/>
        <w:t>tecnología en las escuelas, brindar capacitación docente en integración de tecnología y promover el desarrollo de recursos educativos digitales. Estos esfuerzos han tenido como objetivo cerrar la brecha digital y garantizar que los estudiantes de todas las regiones de Guatemala tengan las mismas oportunidades para beneficiarse de la tecnología en su educación.</w:t>
      </w:r>
    </w:p>
    <w:p w14:paraId="6FF47347" w14:textId="77777777" w:rsidR="0021551E" w:rsidRPr="0021551E" w:rsidRDefault="0021551E" w:rsidP="00163641">
      <w:pPr>
        <w:jc w:val="both"/>
      </w:pPr>
    </w:p>
    <w:p w14:paraId="68D48ACD" w14:textId="0FF76DB2" w:rsidR="0021551E" w:rsidRDefault="0021551E" w:rsidP="00163641">
      <w:pPr>
        <w:jc w:val="both"/>
      </w:pPr>
      <w:r w:rsidRPr="0021551E">
        <w:t>Sin embargo, a pesar de estos avances, persisten desafíos. La infraestructura limitada y la conectividad a Internet en algunas áreas representan obstáculos para la implementación efectiva de la tecnología en la educación. Además, existe la necesidad de desarrollo profesional continuo para que los maestros utilicen plenamente las herramientas y los recursos tecnológicos en sus prácticas de instrucción.</w:t>
      </w:r>
    </w:p>
    <w:p w14:paraId="5295A83A" w14:textId="77777777" w:rsidR="00B0798C" w:rsidRPr="0021551E" w:rsidRDefault="00B0798C" w:rsidP="00163641">
      <w:pPr>
        <w:jc w:val="both"/>
      </w:pPr>
    </w:p>
    <w:p w14:paraId="14E0363F" w14:textId="5342CE53" w:rsidR="0021551E" w:rsidRDefault="00B0798C" w:rsidP="00163641">
      <w:pPr>
        <w:pStyle w:val="Ttulo3"/>
        <w:jc w:val="both"/>
      </w:pPr>
      <w:bookmarkStart w:id="39" w:name="_Toc148682065"/>
      <w:r>
        <w:t>3.3.1 Uso de tecnología en el contexto educativo.</w:t>
      </w:r>
      <w:bookmarkEnd w:id="39"/>
    </w:p>
    <w:p w14:paraId="30587C4A" w14:textId="77777777" w:rsidR="00B0798C" w:rsidRDefault="00B0798C" w:rsidP="00163641">
      <w:pPr>
        <w:jc w:val="both"/>
        <w:rPr>
          <w:rFonts w:eastAsia="Arial" w:cs="Arial"/>
          <w:b/>
          <w:szCs w:val="24"/>
        </w:rPr>
      </w:pPr>
    </w:p>
    <w:p w14:paraId="0D23FCE3" w14:textId="53CF809C" w:rsidR="0021551E" w:rsidRDefault="00EE6A78" w:rsidP="00163641">
      <w:pPr>
        <w:jc w:val="both"/>
      </w:pPr>
      <w:r>
        <w:t>La tecnología en el sistema educativo ha experimentado un crecimiento significativo en los últimos años, ha ayudado en las metodologías de enseñanza y aprendizaje. La integración de la tecnología en el ámbito educativo ha abierto nuevas posibilidades y desafíos emocionantes para los catedráticos</w:t>
      </w:r>
      <w:r w:rsidR="006404EC">
        <w:t xml:space="preserve">. </w:t>
      </w:r>
    </w:p>
    <w:p w14:paraId="395590F7" w14:textId="77777777" w:rsidR="00B0798C" w:rsidRPr="003D5D37" w:rsidRDefault="00B0798C" w:rsidP="00163641">
      <w:pPr>
        <w:jc w:val="both"/>
        <w:rPr>
          <w:u w:val="single"/>
        </w:rPr>
      </w:pPr>
    </w:p>
    <w:p w14:paraId="31E2619A" w14:textId="3281BDB5" w:rsidR="006404EC" w:rsidRDefault="006404EC" w:rsidP="00163641">
      <w:pPr>
        <w:jc w:val="both"/>
      </w:pPr>
      <w:r>
        <w:t>Según la investigación realizada por Smith(2020), “</w:t>
      </w:r>
      <w:r>
        <w:rPr>
          <w:rFonts w:ascii="Segoe UI" w:hAnsi="Segoe UI" w:cs="Segoe UI"/>
          <w:color w:val="374151"/>
          <w:shd w:val="clear" w:color="auto" w:fill="F7F7F8"/>
        </w:rPr>
        <w:t>l</w:t>
      </w:r>
      <w:r w:rsidRPr="006404EC">
        <w:t>a aparición de la tecnología ha generado una auténtica revolución en el campo educativo, brindando una amplia gama de herramientas y recursos que enriquecen la experiencia de aprendizaje</w:t>
      </w:r>
      <w:r>
        <w:t xml:space="preserve">, </w:t>
      </w:r>
      <w:r w:rsidRPr="006404EC">
        <w:t>Desde pizarras interactivas y presentaciones multimedia hasta plataformas de aprendizaje en línea y aplicaciones educativas, la tecnología ha ampliado el horizonte de los entornos educativos, haciéndolos más atractivos y envolventes”.</w:t>
      </w:r>
      <w:r>
        <w:t xml:space="preserve"> </w:t>
      </w:r>
    </w:p>
    <w:p w14:paraId="1C49C347" w14:textId="77777777" w:rsidR="00B0798C" w:rsidRDefault="00B0798C" w:rsidP="00163641">
      <w:pPr>
        <w:jc w:val="both"/>
      </w:pPr>
    </w:p>
    <w:p w14:paraId="36167D87" w14:textId="54B785A9" w:rsidR="00510646" w:rsidRDefault="00B0798C" w:rsidP="00163641">
      <w:pPr>
        <w:pStyle w:val="Ttulo3"/>
        <w:jc w:val="both"/>
      </w:pPr>
      <w:bookmarkStart w:id="40" w:name="_Toc148682066"/>
      <w:r>
        <w:lastRenderedPageBreak/>
        <w:t>3.3.2 Impacto de las herramientas tecnológicas en el aprendizaje.</w:t>
      </w:r>
      <w:bookmarkEnd w:id="40"/>
    </w:p>
    <w:p w14:paraId="13960522" w14:textId="77777777" w:rsidR="00B0798C" w:rsidRDefault="00B0798C" w:rsidP="00163641">
      <w:pPr>
        <w:jc w:val="both"/>
        <w:rPr>
          <w:rFonts w:eastAsia="Arial" w:cs="Arial"/>
          <w:b/>
          <w:szCs w:val="24"/>
        </w:rPr>
      </w:pPr>
    </w:p>
    <w:p w14:paraId="7D9C189D" w14:textId="77777777" w:rsidR="00A246C1" w:rsidRDefault="00A246C1" w:rsidP="00163641">
      <w:pPr>
        <w:jc w:val="both"/>
      </w:pPr>
      <w:r w:rsidRPr="00A246C1">
        <w:t>En Guatemala, se ha producido un cambio impactante en los métodos de enseñanza debido a la integración de la tecnología. La calidad de la educación ha mostrado una mejora ya que los estudiantes ahora tienen acceso a una amplia gama de recursos educativos digitales.</w:t>
      </w:r>
    </w:p>
    <w:p w14:paraId="34CB40C9" w14:textId="77777777" w:rsidR="00B0798C" w:rsidRPr="00A246C1" w:rsidRDefault="00B0798C" w:rsidP="00163641">
      <w:pPr>
        <w:jc w:val="both"/>
      </w:pPr>
    </w:p>
    <w:p w14:paraId="68692F5A" w14:textId="7F242BB2" w:rsidR="00A246C1" w:rsidRDefault="00A246C1" w:rsidP="00163641">
      <w:pPr>
        <w:jc w:val="both"/>
      </w:pPr>
      <w:r w:rsidRPr="00A246C1">
        <w:t>El proceso de aprendizaje de los estudiantes se ha visto favorecido por herramientas tecnológicas, según un estudio realizado por la Universidad Nacional Autónoma de Nicaragua, sede Managua</w:t>
      </w:r>
      <w:r w:rsidR="00A97B2B">
        <w:rPr>
          <w:rStyle w:val="Refdenotaalpie"/>
          <w:rFonts w:eastAsia="Arial" w:cs="Arial"/>
          <w:bCs/>
          <w:szCs w:val="24"/>
        </w:rPr>
        <w:footnoteReference w:id="7"/>
      </w:r>
      <w:r w:rsidRPr="00A246C1">
        <w:t>.</w:t>
      </w:r>
    </w:p>
    <w:p w14:paraId="6179F7FB" w14:textId="77777777" w:rsidR="003019F6" w:rsidRPr="00A246C1" w:rsidRDefault="003019F6" w:rsidP="00163641">
      <w:pPr>
        <w:jc w:val="both"/>
      </w:pPr>
    </w:p>
    <w:p w14:paraId="264A7453" w14:textId="435D8FE6" w:rsidR="00A246C1" w:rsidRDefault="00A97B2B" w:rsidP="00163641">
      <w:pPr>
        <w:jc w:val="both"/>
      </w:pPr>
      <w:r>
        <w:t>Además, otro estudio r</w:t>
      </w:r>
      <w:r w:rsidR="00A246C1" w:rsidRPr="00A246C1">
        <w:t>ealizado por la Universidad Panamericana, Campus Jocotán,</w:t>
      </w:r>
      <w:r>
        <w:rPr>
          <w:rStyle w:val="Refdenotaalpie"/>
          <w:rFonts w:eastAsia="Arial" w:cs="Arial"/>
          <w:bCs/>
          <w:szCs w:val="24"/>
        </w:rPr>
        <w:footnoteReference w:id="8"/>
      </w:r>
      <w:r w:rsidR="00A246C1" w:rsidRPr="00A246C1">
        <w:t xml:space="preserve"> examinó el proceso de enseñanza-aprendizaje y cómo los docentes utilizan las tecnologías de la información y la comunicación. Los resultados confirmaron que estas herramientas se utilizan en dichos procesos.</w:t>
      </w:r>
    </w:p>
    <w:p w14:paraId="59CE94F9" w14:textId="77777777" w:rsidR="00B0798C" w:rsidRPr="00A246C1" w:rsidRDefault="00B0798C" w:rsidP="00163641">
      <w:pPr>
        <w:jc w:val="both"/>
      </w:pPr>
    </w:p>
    <w:p w14:paraId="02D085D7" w14:textId="115D6BD2" w:rsidR="00A246C1" w:rsidRDefault="00A246C1" w:rsidP="00163641">
      <w:pPr>
        <w:jc w:val="both"/>
      </w:pPr>
      <w:r w:rsidRPr="00A246C1">
        <w:t>Se ha encontrado que la calidad educativa de Guatemala se ve afectada por una deficiencia en los recursos tecnológicos.</w:t>
      </w:r>
    </w:p>
    <w:p w14:paraId="641A27B7" w14:textId="77777777" w:rsidR="00B0798C" w:rsidRDefault="00B0798C" w:rsidP="00163641">
      <w:pPr>
        <w:jc w:val="both"/>
      </w:pPr>
    </w:p>
    <w:p w14:paraId="76046AD8" w14:textId="77777777" w:rsidR="00B0798C" w:rsidRPr="002B5170" w:rsidRDefault="00B0798C" w:rsidP="00163641">
      <w:pPr>
        <w:jc w:val="both"/>
      </w:pPr>
    </w:p>
    <w:p w14:paraId="17DA87BD" w14:textId="52528407" w:rsidR="00510646" w:rsidRDefault="00B0798C" w:rsidP="00163641">
      <w:pPr>
        <w:pStyle w:val="Ttulo3"/>
        <w:jc w:val="both"/>
      </w:pPr>
      <w:bookmarkStart w:id="41" w:name="_Toc148682067"/>
      <w:r>
        <w:t>3.3.3 Aplicaciones móviles y su utilidad en la comunicación con padres y estudiantes.</w:t>
      </w:r>
      <w:bookmarkEnd w:id="41"/>
    </w:p>
    <w:p w14:paraId="763C8B7B" w14:textId="77777777" w:rsidR="00B0798C" w:rsidRDefault="00B0798C" w:rsidP="00163641">
      <w:pPr>
        <w:jc w:val="both"/>
        <w:rPr>
          <w:rFonts w:eastAsia="Arial" w:cs="Arial"/>
          <w:b/>
          <w:szCs w:val="24"/>
        </w:rPr>
      </w:pPr>
    </w:p>
    <w:p w14:paraId="25932D52" w14:textId="77777777" w:rsidR="007A0A60" w:rsidRDefault="007A0A60" w:rsidP="00163641">
      <w:pPr>
        <w:jc w:val="both"/>
      </w:pPr>
      <w:r w:rsidRPr="007A0A60">
        <w:lastRenderedPageBreak/>
        <w:t xml:space="preserve">En Guatemala se utilizan varias aplicaciones móviles  para mejorar la comunicación entre padres, alumnos y docentes. Estas son algunas de las aplicaciones más utilizadas: </w:t>
      </w:r>
    </w:p>
    <w:p w14:paraId="42707375" w14:textId="77777777" w:rsidR="00B0798C" w:rsidRPr="007A0A60" w:rsidRDefault="00B0798C" w:rsidP="00163641">
      <w:pPr>
        <w:jc w:val="both"/>
      </w:pPr>
    </w:p>
    <w:p w14:paraId="1A3E675A" w14:textId="6F0F3484" w:rsidR="007A0A60" w:rsidRDefault="007A0A60" w:rsidP="00163641">
      <w:pPr>
        <w:jc w:val="both"/>
      </w:pPr>
      <w:r w:rsidRPr="007A0A60">
        <w:t xml:space="preserve"> App Móvil Comida Escolar: Esta aplicación presentada por el Presidente de Guatemala, Alejandro Giammattei,  permite a los padres  conocer el menú diario de los platos que se ofrecen en la escuela</w:t>
      </w:r>
      <w:r>
        <w:rPr>
          <w:rStyle w:val="Refdenotaalpie"/>
          <w:rFonts w:eastAsia="Arial" w:cs="Arial"/>
          <w:bCs/>
          <w:szCs w:val="24"/>
        </w:rPr>
        <w:footnoteReference w:id="9"/>
      </w:r>
      <w:r w:rsidRPr="007A0A60">
        <w:t xml:space="preserve">. </w:t>
      </w:r>
    </w:p>
    <w:p w14:paraId="6A5D7708" w14:textId="77777777" w:rsidR="00B0798C" w:rsidRPr="007A0A60" w:rsidRDefault="00B0798C" w:rsidP="00163641">
      <w:pPr>
        <w:jc w:val="both"/>
      </w:pPr>
    </w:p>
    <w:p w14:paraId="4AF74CAA" w14:textId="0758CB78" w:rsidR="007A0A60" w:rsidRDefault="007A0A60" w:rsidP="00163641">
      <w:pPr>
        <w:jc w:val="both"/>
      </w:pPr>
      <w:r w:rsidRPr="007A0A60">
        <w:t xml:space="preserve"> SchoolMessenger: Es una plataforma de comunicación utilizada por escuelas y distritos para enviar información importante a los padres, estudiantes y personal</w:t>
      </w:r>
      <w:r>
        <w:rPr>
          <w:rStyle w:val="Refdenotaalpie"/>
          <w:rFonts w:eastAsia="Arial" w:cs="Arial"/>
          <w:bCs/>
          <w:szCs w:val="24"/>
        </w:rPr>
        <w:footnoteReference w:id="10"/>
      </w:r>
      <w:r>
        <w:t>.</w:t>
      </w:r>
    </w:p>
    <w:p w14:paraId="12540A02" w14:textId="77777777" w:rsidR="00B0798C" w:rsidRPr="007A0A60" w:rsidRDefault="00B0798C" w:rsidP="00163641">
      <w:pPr>
        <w:jc w:val="both"/>
      </w:pPr>
    </w:p>
    <w:p w14:paraId="0C44FE10" w14:textId="45D2026A" w:rsidR="007A0A60" w:rsidRDefault="007A0A60" w:rsidP="00163641">
      <w:pPr>
        <w:jc w:val="both"/>
        <w:rPr>
          <w:vertAlign w:val="superscript"/>
        </w:rPr>
      </w:pPr>
      <w:r w:rsidRPr="007A0A60">
        <w:t>Konstella: Es una aplicación que permite a los padres mantenerse informados sobre la educación de sus hijos, organizar e inscribirse en eventos escolares y comunicarse directamente con los maestros y otros padres</w:t>
      </w:r>
      <w:r>
        <w:t>.</w:t>
      </w:r>
      <w:r w:rsidRPr="007A0A60">
        <w:rPr>
          <w:vertAlign w:val="superscript"/>
        </w:rPr>
        <w:t xml:space="preserve"> </w:t>
      </w:r>
      <w:r>
        <w:rPr>
          <w:vertAlign w:val="superscript"/>
        </w:rPr>
        <w:t>10</w:t>
      </w:r>
    </w:p>
    <w:p w14:paraId="09927A46" w14:textId="77777777" w:rsidR="00B0798C" w:rsidRDefault="00B0798C" w:rsidP="00163641">
      <w:pPr>
        <w:jc w:val="both"/>
      </w:pPr>
    </w:p>
    <w:p w14:paraId="7C3C2814" w14:textId="128B349F" w:rsidR="007A0A60" w:rsidRDefault="007A0A60" w:rsidP="00163641">
      <w:pPr>
        <w:jc w:val="both"/>
      </w:pPr>
      <w:r w:rsidRPr="007A0A60">
        <w:t>ParentCom: Es una aplicación móvil que permite a los padres comunicarse directamente con los maestros y las clases</w:t>
      </w:r>
      <w:r>
        <w:rPr>
          <w:rStyle w:val="Refdenotaalpie"/>
          <w:rFonts w:eastAsia="Arial" w:cs="Arial"/>
          <w:bCs/>
          <w:szCs w:val="24"/>
        </w:rPr>
        <w:footnoteReference w:id="11"/>
      </w:r>
      <w:r>
        <w:t>.</w:t>
      </w:r>
    </w:p>
    <w:p w14:paraId="6610E686" w14:textId="388B0586" w:rsidR="007A0A60" w:rsidRDefault="007A0A60" w:rsidP="00163641">
      <w:pPr>
        <w:jc w:val="both"/>
      </w:pPr>
      <w:r>
        <w:t>Esta aplicaciones mencionadas son algunas de muchas aplicaciones disponibles en Guatemala  que se pueden implementar en centros educativos para mejorar la comunicación entre padres, estudiantes y maetros.</w:t>
      </w:r>
    </w:p>
    <w:p w14:paraId="58033A1A" w14:textId="77777777" w:rsidR="00B0798C" w:rsidRPr="007A0A60" w:rsidRDefault="00B0798C" w:rsidP="00163641">
      <w:pPr>
        <w:jc w:val="both"/>
      </w:pPr>
    </w:p>
    <w:p w14:paraId="359617CE" w14:textId="38A6D51C" w:rsidR="00510646" w:rsidRDefault="00C1353A" w:rsidP="00163641">
      <w:pPr>
        <w:pStyle w:val="Ttulo2"/>
        <w:jc w:val="both"/>
      </w:pPr>
      <w:bookmarkStart w:id="43" w:name="_Toc148682068"/>
      <w:r>
        <w:lastRenderedPageBreak/>
        <w:t>3.4 Comunicación entre la escuela y los padres</w:t>
      </w:r>
      <w:bookmarkEnd w:id="43"/>
    </w:p>
    <w:p w14:paraId="25EE5BBA" w14:textId="77777777" w:rsidR="003019F6" w:rsidRPr="003019F6" w:rsidRDefault="003019F6" w:rsidP="00163641">
      <w:pPr>
        <w:jc w:val="both"/>
      </w:pPr>
    </w:p>
    <w:p w14:paraId="747A033B" w14:textId="0077054F" w:rsidR="00C7649A" w:rsidRDefault="00C7649A" w:rsidP="00163641">
      <w:pPr>
        <w:jc w:val="both"/>
      </w:pPr>
      <w:r w:rsidRPr="00C7649A">
        <w:t xml:space="preserve">La comunicación efectiva entre las escuelas y los padres es fundamental para garantizar una educación de calidad y el éxito académico de los estudiantes en Guatemala. </w:t>
      </w:r>
    </w:p>
    <w:p w14:paraId="6667101F" w14:textId="77777777" w:rsidR="00C7649A" w:rsidRPr="00C7649A" w:rsidRDefault="00C7649A" w:rsidP="00163641">
      <w:pPr>
        <w:jc w:val="both"/>
      </w:pPr>
    </w:p>
    <w:p w14:paraId="29910FB9" w14:textId="4A01F89A" w:rsidR="00C7649A" w:rsidRDefault="00C7649A" w:rsidP="00163641">
      <w:pPr>
        <w:jc w:val="both"/>
      </w:pPr>
      <w:r w:rsidRPr="00C7649A">
        <w:t>La tecnología aplicada a la educación también es</w:t>
      </w:r>
      <w:r>
        <w:t xml:space="preserve"> </w:t>
      </w:r>
      <w:r w:rsidRPr="00C7649A">
        <w:t>parte ineludible del proceso de aprendizaje en la actualidad</w:t>
      </w:r>
      <w:r w:rsidR="00294FB3">
        <w:rPr>
          <w:rStyle w:val="Refdenotaalpie"/>
          <w:rFonts w:eastAsia="Arial" w:cs="Arial"/>
          <w:bCs/>
          <w:szCs w:val="24"/>
        </w:rPr>
        <w:footnoteReference w:id="12"/>
      </w:r>
      <w:r w:rsidRPr="00C7649A">
        <w:t>. Es importante señalar la opcion de la tecnologia en Guatemala puede mejorar la comunicación entre las escuelas y los padres. Es necesario seguir trabajando para establecer estas herramientas y mejorar los recursos tecnológicos para garantizar una educación de calidad en el país. </w:t>
      </w:r>
    </w:p>
    <w:p w14:paraId="300CA1BE" w14:textId="77777777" w:rsidR="00B0798C" w:rsidRPr="00C7649A" w:rsidRDefault="00B0798C" w:rsidP="00163641">
      <w:pPr>
        <w:jc w:val="both"/>
      </w:pPr>
    </w:p>
    <w:p w14:paraId="5A1C11E0" w14:textId="6D248E03" w:rsidR="00510646" w:rsidRDefault="00B0798C" w:rsidP="00163641">
      <w:pPr>
        <w:pStyle w:val="Ttulo3"/>
        <w:jc w:val="both"/>
      </w:pPr>
      <w:bookmarkStart w:id="44" w:name="_Toc148682069"/>
      <w:r>
        <w:t xml:space="preserve">3.4.1 </w:t>
      </w:r>
      <w:r w:rsidRPr="00B0798C">
        <w:t>Importancia de la comunicación efectiva entre la escuela y los padres.</w:t>
      </w:r>
      <w:bookmarkEnd w:id="44"/>
    </w:p>
    <w:p w14:paraId="09A86CB2" w14:textId="77777777" w:rsidR="003019F6" w:rsidRPr="003019F6" w:rsidRDefault="003019F6" w:rsidP="00163641">
      <w:pPr>
        <w:jc w:val="both"/>
      </w:pPr>
    </w:p>
    <w:p w14:paraId="39F204E1" w14:textId="21D40DCB" w:rsidR="00294FB3" w:rsidRDefault="00294FB3" w:rsidP="00163641">
      <w:pPr>
        <w:jc w:val="both"/>
        <w:rPr>
          <w:bCs/>
        </w:rPr>
      </w:pPr>
      <w:r w:rsidRPr="00294FB3">
        <w:rPr>
          <w:bCs/>
        </w:rPr>
        <w:t>La comunicación efectiva entre la escuela y los padres es esencial para el desarrollo integral de los estudiantes</w:t>
      </w:r>
      <w:r w:rsidR="00A30058">
        <w:rPr>
          <w:rStyle w:val="Refdenotaalpie"/>
          <w:rFonts w:eastAsia="Arial" w:cs="Arial"/>
          <w:bCs/>
          <w:szCs w:val="24"/>
        </w:rPr>
        <w:footnoteReference w:id="13"/>
      </w:r>
      <w:r w:rsidRPr="00294FB3">
        <w:rPr>
          <w:bCs/>
        </w:rPr>
        <w:t>. algunas razones por las que esto es importante:</w:t>
      </w:r>
    </w:p>
    <w:p w14:paraId="7BDC92C5" w14:textId="77777777" w:rsidR="00B0798C" w:rsidRDefault="00B0798C" w:rsidP="00163641">
      <w:pPr>
        <w:jc w:val="both"/>
        <w:rPr>
          <w:bCs/>
        </w:rPr>
      </w:pPr>
    </w:p>
    <w:p w14:paraId="156BD084" w14:textId="78D4BA86" w:rsidR="00267909" w:rsidRDefault="00267909" w:rsidP="00163641">
      <w:pPr>
        <w:jc w:val="both"/>
        <w:rPr>
          <w:bCs/>
        </w:rPr>
      </w:pPr>
      <w:r w:rsidRPr="00267909">
        <w:rPr>
          <w:bCs/>
        </w:rPr>
        <w:t>Fomentar relaciones positivas: cuando los padres y el personal de la escuela se comunican de manera efectiva, se desarrollan relaciones positivas</w:t>
      </w:r>
      <w:r>
        <w:rPr>
          <w:rStyle w:val="Refdenotaalpie"/>
          <w:rFonts w:eastAsia="Arial" w:cs="Arial"/>
          <w:bCs/>
          <w:szCs w:val="24"/>
        </w:rPr>
        <w:footnoteReference w:id="14"/>
      </w:r>
      <w:r w:rsidRPr="00267909">
        <w:rPr>
          <w:bCs/>
        </w:rPr>
        <w:t>. Además, permite que los padres se involucren en la educación de sus hijos y se sientan más conectados con la escuela</w:t>
      </w:r>
      <w:r>
        <w:rPr>
          <w:rStyle w:val="Refdenotaalpie"/>
          <w:rFonts w:eastAsia="Arial" w:cs="Arial"/>
          <w:bCs/>
          <w:szCs w:val="24"/>
        </w:rPr>
        <w:footnoteReference w:id="15"/>
      </w:r>
      <w:r w:rsidRPr="00267909">
        <w:rPr>
          <w:bCs/>
        </w:rPr>
        <w:t xml:space="preserve">. </w:t>
      </w:r>
    </w:p>
    <w:p w14:paraId="4FA9866F" w14:textId="77777777" w:rsidR="00B0798C" w:rsidRPr="00267909" w:rsidRDefault="00B0798C" w:rsidP="00163641">
      <w:pPr>
        <w:jc w:val="both"/>
        <w:rPr>
          <w:bCs/>
        </w:rPr>
      </w:pPr>
    </w:p>
    <w:p w14:paraId="66FF1D09" w14:textId="43F52B32" w:rsidR="00267909" w:rsidRDefault="00267909" w:rsidP="00163641">
      <w:pPr>
        <w:jc w:val="both"/>
        <w:rPr>
          <w:bCs/>
        </w:rPr>
      </w:pPr>
      <w:r w:rsidRPr="00267909">
        <w:rPr>
          <w:bCs/>
        </w:rPr>
        <w:lastRenderedPageBreak/>
        <w:t xml:space="preserve">Resolución de problemas más fácil: la comunicación efectiva entre las escuelas y los padres facilita la resolución de problemas </w:t>
      </w:r>
      <w:r>
        <w:rPr>
          <w:bCs/>
          <w:vertAlign w:val="superscript"/>
        </w:rPr>
        <w:t>14</w:t>
      </w:r>
      <w:r>
        <w:rPr>
          <w:bCs/>
        </w:rPr>
        <w:t xml:space="preserve">. </w:t>
      </w:r>
      <w:r w:rsidRPr="00267909">
        <w:rPr>
          <w:bCs/>
        </w:rPr>
        <w:t>Los padres pueden compartir sus preocupaciones y percepciones sobre el aprendizaje de sus hijos, y los maestros pueden proporcionar información específica sobre varios eventos escolares</w:t>
      </w:r>
      <w:r>
        <w:rPr>
          <w:bCs/>
          <w:vertAlign w:val="superscript"/>
        </w:rPr>
        <w:t>15</w:t>
      </w:r>
      <w:r w:rsidRPr="00267909">
        <w:rPr>
          <w:bCs/>
        </w:rPr>
        <w:t xml:space="preserve">. </w:t>
      </w:r>
    </w:p>
    <w:p w14:paraId="02EBC26D" w14:textId="77777777" w:rsidR="00B0798C" w:rsidRDefault="00B0798C" w:rsidP="00163641">
      <w:pPr>
        <w:jc w:val="both"/>
        <w:rPr>
          <w:bCs/>
        </w:rPr>
      </w:pPr>
    </w:p>
    <w:p w14:paraId="2935F66B" w14:textId="77777777" w:rsidR="00267909" w:rsidRDefault="00267909" w:rsidP="00163641">
      <w:pPr>
        <w:jc w:val="both"/>
      </w:pPr>
      <w:r w:rsidRPr="00267909">
        <w:t xml:space="preserve"> Mejorar el progreso de los estudiantes: la comunicación efectiva entre las escuelas y los padres puede mejorar el progreso de los estudiantes</w:t>
      </w:r>
      <w:r>
        <w:rPr>
          <w:vertAlign w:val="superscript"/>
        </w:rPr>
        <w:t>14</w:t>
      </w:r>
      <w:r w:rsidRPr="00267909">
        <w:t>. Los padres pueden involucrarse más  en la educación de sus hijos y apoyar su aprendizaje</w:t>
      </w:r>
      <w:r>
        <w:rPr>
          <w:rStyle w:val="Refdenotaalpie"/>
          <w:rFonts w:eastAsia="Arial" w:cs="Arial"/>
          <w:bCs/>
          <w:szCs w:val="24"/>
        </w:rPr>
        <w:footnoteReference w:id="16"/>
      </w:r>
      <w:r w:rsidRPr="00267909">
        <w:t xml:space="preserve">. </w:t>
      </w:r>
    </w:p>
    <w:p w14:paraId="5AA368F2" w14:textId="77777777" w:rsidR="00B0798C" w:rsidRDefault="00B0798C" w:rsidP="00163641">
      <w:pPr>
        <w:jc w:val="both"/>
      </w:pPr>
    </w:p>
    <w:p w14:paraId="305E0434" w14:textId="76DB7E11" w:rsidR="00A30058" w:rsidRDefault="00267909" w:rsidP="00163641">
      <w:pPr>
        <w:jc w:val="both"/>
      </w:pPr>
      <w:r w:rsidRPr="00267909">
        <w:t xml:space="preserve">Posibilita una educación </w:t>
      </w:r>
      <w:r>
        <w:t>integral</w:t>
      </w:r>
      <w:r w:rsidRPr="00267909">
        <w:t>: La comunicación efectiva entre la escuela y los padres les permite conocer más allá del ámbito de la educación del niño y comprender su entorno familiar. Esto es muy importante para que los profesores puedan comprender mejor a los estudiantes y brindarles una educación integral.</w:t>
      </w:r>
    </w:p>
    <w:p w14:paraId="0D6186DF" w14:textId="77777777" w:rsidR="00294FB3" w:rsidRDefault="00294FB3" w:rsidP="00163641">
      <w:pPr>
        <w:jc w:val="both"/>
        <w:rPr>
          <w:rFonts w:eastAsia="Arial" w:cs="Arial"/>
          <w:bCs/>
          <w:szCs w:val="24"/>
        </w:rPr>
      </w:pPr>
    </w:p>
    <w:p w14:paraId="01E6A8A1" w14:textId="01262047" w:rsidR="00510646" w:rsidRDefault="00B0798C" w:rsidP="00163641">
      <w:pPr>
        <w:pStyle w:val="Ttulo3"/>
        <w:jc w:val="both"/>
        <w:rPr>
          <w:bCs/>
        </w:rPr>
      </w:pPr>
      <w:bookmarkStart w:id="45" w:name="_Toc148682070"/>
      <w:r>
        <w:t>3.4.2 Barreras y desafíos en la comunicación escolar-familiar.</w:t>
      </w:r>
      <w:bookmarkEnd w:id="45"/>
      <w:r w:rsidR="00FF359C">
        <w:br/>
      </w:r>
    </w:p>
    <w:p w14:paraId="44A4F4AF" w14:textId="131C1E9E" w:rsidR="00FF359C" w:rsidRDefault="00FF359C" w:rsidP="00163641">
      <w:pPr>
        <w:jc w:val="both"/>
      </w:pPr>
      <w:r w:rsidRPr="00FF359C">
        <w:t>La comunicación entre las escuelas y las familias puede enfrentar una variedad de obstáculos y desafíos que impiden la asociación entre padres y maestros para mejorar la educación de los estudiantes.</w:t>
      </w:r>
      <w:r>
        <w:t xml:space="preserve"> A </w:t>
      </w:r>
      <w:r w:rsidR="00BB3EAA">
        <w:t>continuación,</w:t>
      </w:r>
      <w:r>
        <w:t xml:space="preserve"> se presentan algunas de las barreras y desafíos:</w:t>
      </w:r>
    </w:p>
    <w:p w14:paraId="65755C75" w14:textId="284E8CFA" w:rsidR="00FF359C" w:rsidRDefault="00FF359C">
      <w:pPr>
        <w:pStyle w:val="Prrafodelista"/>
        <w:numPr>
          <w:ilvl w:val="0"/>
          <w:numId w:val="1"/>
        </w:numPr>
        <w:jc w:val="both"/>
      </w:pPr>
      <w:r w:rsidRPr="00FF359C">
        <w:t>Falta de igualdad en acceso a la educación</w:t>
      </w:r>
      <w:r>
        <w:t>.</w:t>
      </w:r>
    </w:p>
    <w:p w14:paraId="27AB20B9" w14:textId="52D3F443" w:rsidR="00FF359C" w:rsidRDefault="00FF359C">
      <w:pPr>
        <w:pStyle w:val="Prrafodelista"/>
        <w:numPr>
          <w:ilvl w:val="0"/>
          <w:numId w:val="1"/>
        </w:numPr>
        <w:jc w:val="both"/>
      </w:pPr>
      <w:r>
        <w:t>Dificultades en la comunicación digital.</w:t>
      </w:r>
    </w:p>
    <w:p w14:paraId="025FEA2D" w14:textId="75297755" w:rsidR="00FF359C" w:rsidRDefault="00FF359C">
      <w:pPr>
        <w:pStyle w:val="Prrafodelista"/>
        <w:numPr>
          <w:ilvl w:val="0"/>
          <w:numId w:val="1"/>
        </w:numPr>
        <w:jc w:val="both"/>
      </w:pPr>
      <w:r>
        <w:t>Falta de compresión del objetivo de la comunicación.</w:t>
      </w:r>
    </w:p>
    <w:p w14:paraId="07F3E7FF" w14:textId="67D88DBA" w:rsidR="00FF359C" w:rsidRDefault="00FF359C">
      <w:pPr>
        <w:pStyle w:val="Prrafodelista"/>
        <w:numPr>
          <w:ilvl w:val="0"/>
          <w:numId w:val="1"/>
        </w:numPr>
        <w:jc w:val="both"/>
      </w:pPr>
      <w:r>
        <w:t>Errores en la forma de hablar y mala elección de palabras.</w:t>
      </w:r>
    </w:p>
    <w:p w14:paraId="4D80A745" w14:textId="2F5EEDE1" w:rsidR="00FF359C" w:rsidRDefault="00FF359C">
      <w:pPr>
        <w:pStyle w:val="Prrafodelista"/>
        <w:numPr>
          <w:ilvl w:val="0"/>
          <w:numId w:val="1"/>
        </w:numPr>
        <w:jc w:val="both"/>
      </w:pPr>
      <w:r>
        <w:t>Situación física o emocional.</w:t>
      </w:r>
    </w:p>
    <w:p w14:paraId="3F6C0DEC" w14:textId="3BF1E620" w:rsidR="00FF359C" w:rsidRDefault="00FF359C">
      <w:pPr>
        <w:pStyle w:val="Prrafodelista"/>
        <w:numPr>
          <w:ilvl w:val="0"/>
          <w:numId w:val="1"/>
        </w:numPr>
        <w:jc w:val="both"/>
      </w:pPr>
      <w:r>
        <w:t>Falta de tiempo.</w:t>
      </w:r>
    </w:p>
    <w:p w14:paraId="49747552" w14:textId="77777777" w:rsidR="00B0798C" w:rsidRDefault="00B0798C" w:rsidP="00163641">
      <w:pPr>
        <w:pStyle w:val="Prrafodelista"/>
        <w:ind w:left="1004" w:firstLine="0"/>
        <w:jc w:val="both"/>
      </w:pPr>
    </w:p>
    <w:p w14:paraId="4E5FC952" w14:textId="0B1325A5" w:rsidR="00FF359C" w:rsidRDefault="00E86A40" w:rsidP="00163641">
      <w:pPr>
        <w:jc w:val="both"/>
      </w:pPr>
      <w:r>
        <w:t>Para lograr superar estas barreras y desafíos, se necesita de la colaboración de los padres de familia y docentes para que trabajen en conjunto en la comunicación escolar-familiar.</w:t>
      </w:r>
    </w:p>
    <w:p w14:paraId="594EE1AE" w14:textId="3452BC3A" w:rsidR="00E86A40" w:rsidRPr="00E86A40" w:rsidRDefault="00E86A40">
      <w:pPr>
        <w:pStyle w:val="Prrafodelista"/>
        <w:numPr>
          <w:ilvl w:val="0"/>
          <w:numId w:val="2"/>
        </w:numPr>
        <w:jc w:val="both"/>
      </w:pPr>
      <w:r>
        <w:t xml:space="preserve">Propiciar la comunicación sobre el desarrollo de </w:t>
      </w:r>
      <w:r w:rsidRPr="00E86A40">
        <w:t>los niños, tanto a nivel cognitivo, como social, emocional y físico</w:t>
      </w:r>
    </w:p>
    <w:p w14:paraId="4234BC42" w14:textId="77777777" w:rsidR="00E86A40" w:rsidRPr="00E86A40" w:rsidRDefault="00E86A40">
      <w:pPr>
        <w:pStyle w:val="Prrafodelista"/>
        <w:numPr>
          <w:ilvl w:val="0"/>
          <w:numId w:val="2"/>
        </w:numPr>
        <w:jc w:val="both"/>
      </w:pPr>
      <w:r w:rsidRPr="00E86A40">
        <w:t>Invitar a las familias a compartir sus preocupaciones y percepciones sobre la educación de sus hijos</w:t>
      </w:r>
    </w:p>
    <w:p w14:paraId="288ACCFB" w14:textId="77777777" w:rsidR="00E86A40" w:rsidRPr="00E86A40" w:rsidRDefault="00E86A40">
      <w:pPr>
        <w:pStyle w:val="Prrafodelista"/>
        <w:numPr>
          <w:ilvl w:val="0"/>
          <w:numId w:val="2"/>
        </w:numPr>
        <w:jc w:val="both"/>
      </w:pPr>
      <w:r w:rsidRPr="00E86A40">
        <w:t>Tomar en cuenta la situación física o emocional de los padres o docentes</w:t>
      </w:r>
    </w:p>
    <w:p w14:paraId="18ECB2CC" w14:textId="77777777" w:rsidR="00E86A40" w:rsidRPr="00E86A40" w:rsidRDefault="00E86A40">
      <w:pPr>
        <w:pStyle w:val="Prrafodelista"/>
        <w:numPr>
          <w:ilvl w:val="0"/>
          <w:numId w:val="2"/>
        </w:numPr>
        <w:jc w:val="both"/>
      </w:pPr>
      <w:r w:rsidRPr="00E86A40">
        <w:t>Fomentar la comprensión del objetivo de la comunicación</w:t>
      </w:r>
    </w:p>
    <w:p w14:paraId="35157597" w14:textId="77777777" w:rsidR="00E86A40" w:rsidRPr="00E86A40" w:rsidRDefault="00E86A40">
      <w:pPr>
        <w:pStyle w:val="Prrafodelista"/>
        <w:numPr>
          <w:ilvl w:val="0"/>
          <w:numId w:val="2"/>
        </w:numPr>
        <w:jc w:val="both"/>
      </w:pPr>
      <w:r w:rsidRPr="00E86A40">
        <w:t>Elegir cuidadosamente las palabras y la forma de hablar</w:t>
      </w:r>
    </w:p>
    <w:p w14:paraId="6BF6F643" w14:textId="77777777" w:rsidR="00E86A40" w:rsidRPr="00E86A40" w:rsidRDefault="00E86A40">
      <w:pPr>
        <w:pStyle w:val="Prrafodelista"/>
        <w:numPr>
          <w:ilvl w:val="0"/>
          <w:numId w:val="2"/>
        </w:numPr>
        <w:jc w:val="both"/>
      </w:pPr>
      <w:r w:rsidRPr="00E86A40">
        <w:t>Promover la comprensión y el respeto por las diferencias culturales</w:t>
      </w:r>
    </w:p>
    <w:p w14:paraId="7EC6771A" w14:textId="77777777" w:rsidR="00E86A40" w:rsidRPr="00E86A40" w:rsidRDefault="00E86A40">
      <w:pPr>
        <w:pStyle w:val="Prrafodelista"/>
        <w:numPr>
          <w:ilvl w:val="0"/>
          <w:numId w:val="2"/>
        </w:numPr>
        <w:jc w:val="both"/>
      </w:pPr>
      <w:r w:rsidRPr="00E86A40">
        <w:t>Establecer horarios y canales de comunicación claros y efectivos</w:t>
      </w:r>
    </w:p>
    <w:p w14:paraId="0EDC6160" w14:textId="52656F42" w:rsidR="00E86A40" w:rsidRPr="00E86A40" w:rsidRDefault="00E86A40">
      <w:pPr>
        <w:pStyle w:val="Prrafodelista"/>
        <w:numPr>
          <w:ilvl w:val="0"/>
          <w:numId w:val="2"/>
        </w:numPr>
        <w:jc w:val="both"/>
      </w:pPr>
      <w:r w:rsidRPr="00E86A40">
        <w:t>Proporcionar capacitación y apoyo para la comunicación digital</w:t>
      </w:r>
      <w:r>
        <w:rPr>
          <w:rStyle w:val="Refdenotaalpie"/>
          <w:rFonts w:eastAsia="Arial" w:cs="Arial"/>
          <w:bCs/>
          <w:szCs w:val="24"/>
        </w:rPr>
        <w:footnoteReference w:id="17"/>
      </w:r>
    </w:p>
    <w:p w14:paraId="27A4EF32" w14:textId="77777777" w:rsidR="00FF359C" w:rsidRPr="00FF359C" w:rsidRDefault="00FF359C" w:rsidP="00163641">
      <w:pPr>
        <w:ind w:firstLine="0"/>
        <w:jc w:val="both"/>
        <w:rPr>
          <w:rFonts w:eastAsia="Arial" w:cs="Arial"/>
          <w:bCs/>
          <w:szCs w:val="24"/>
        </w:rPr>
      </w:pPr>
    </w:p>
    <w:p w14:paraId="08DFCB55" w14:textId="553EC51B" w:rsidR="00510646" w:rsidRDefault="00B0798C" w:rsidP="00163641">
      <w:pPr>
        <w:pStyle w:val="Ttulo3"/>
        <w:jc w:val="both"/>
      </w:pPr>
      <w:bookmarkStart w:id="46" w:name="_Toc148682071"/>
      <w:r>
        <w:t>3.4.3 Estrategias para mejorar la comunicación y la participación de los padres.</w:t>
      </w:r>
      <w:bookmarkEnd w:id="46"/>
    </w:p>
    <w:p w14:paraId="235A42DB" w14:textId="77777777" w:rsidR="00B0798C" w:rsidRDefault="00B0798C" w:rsidP="00163641">
      <w:pPr>
        <w:jc w:val="both"/>
        <w:rPr>
          <w:rFonts w:eastAsia="Arial" w:cs="Arial"/>
          <w:b/>
          <w:szCs w:val="24"/>
        </w:rPr>
      </w:pPr>
    </w:p>
    <w:p w14:paraId="19DC22A9" w14:textId="13F48249" w:rsidR="00B94B5B" w:rsidRDefault="00B94B5B" w:rsidP="00163641">
      <w:pPr>
        <w:jc w:val="both"/>
      </w:pPr>
      <w:r>
        <w:t>La participación de los padres en la educación de sus hijos es fundamental para tener el conocimiento, control y rendimiento de los estudiantes. Algunas de las estrategias para mejorar la comunicación y participación de los padres son:</w:t>
      </w:r>
    </w:p>
    <w:p w14:paraId="378A4B72" w14:textId="536D29F6" w:rsidR="00B94B5B" w:rsidRDefault="00B94B5B" w:rsidP="00163641">
      <w:pPr>
        <w:jc w:val="both"/>
      </w:pPr>
      <w:r w:rsidRPr="00B94B5B">
        <w:t xml:space="preserve">Facilitar una entrada bidireccional: Para lograr que la entrada fluya entre el casino y los progenitores, </w:t>
      </w:r>
      <w:r w:rsidR="00BB3EAA" w:rsidRPr="00B94B5B">
        <w:t>la utilería</w:t>
      </w:r>
      <w:r w:rsidR="00BB3EAA">
        <w:t xml:space="preserve">, </w:t>
      </w:r>
      <w:r w:rsidRPr="00B94B5B">
        <w:t xml:space="preserve">gerente y normativo de la agrupación educativa obligación provocar a mango las siguientes acciones: agilizar la entrada sobre el incremento de los niños, punto a cota cognitivo, como social, emocional y físico, e invitar a las familias a agregar sus preocupaciones y percepciones sobre </w:t>
      </w:r>
      <w:r w:rsidR="00BB3EAA" w:rsidRPr="00B94B5B">
        <w:t>el entrenamiento</w:t>
      </w:r>
      <w:r w:rsidRPr="00B94B5B">
        <w:t xml:space="preserve"> de sus hijos</w:t>
      </w:r>
      <w:r>
        <w:rPr>
          <w:rStyle w:val="Refdenotaalpie"/>
          <w:rFonts w:eastAsia="Arial" w:cs="Arial"/>
          <w:bCs/>
          <w:szCs w:val="24"/>
        </w:rPr>
        <w:footnoteReference w:id="18"/>
      </w:r>
      <w:r>
        <w:t>.</w:t>
      </w:r>
    </w:p>
    <w:p w14:paraId="516F5D13" w14:textId="77777777" w:rsidR="00B0798C" w:rsidRPr="00B94B5B" w:rsidRDefault="00B0798C" w:rsidP="00163641">
      <w:pPr>
        <w:jc w:val="both"/>
      </w:pPr>
    </w:p>
    <w:p w14:paraId="75D75C7E" w14:textId="1225B19A" w:rsidR="00B94B5B" w:rsidRDefault="00B94B5B" w:rsidP="00163641">
      <w:pPr>
        <w:jc w:val="both"/>
      </w:pPr>
      <w:r w:rsidRPr="00B94B5B">
        <w:t>Realizar actividades festivas, de distracción y de conmemoración de las familias: Las actividades festivas, de distracción y de conmemoración de las familias pueden organismo una táctica para originar la aporte de las familias en la entrenamiento de sus hijos</w:t>
      </w:r>
      <w:r w:rsidR="008B0CEF">
        <w:t>.</w:t>
      </w:r>
      <w:r w:rsidR="008B0CEF">
        <w:rPr>
          <w:rStyle w:val="Refdenotaalpie"/>
          <w:rFonts w:eastAsia="Arial" w:cs="Arial"/>
          <w:bCs/>
          <w:szCs w:val="24"/>
        </w:rPr>
        <w:footnoteReference w:id="19"/>
      </w:r>
    </w:p>
    <w:p w14:paraId="5233793C" w14:textId="77777777" w:rsidR="00B0798C" w:rsidRPr="00B94B5B" w:rsidRDefault="00B0798C" w:rsidP="00163641">
      <w:pPr>
        <w:jc w:val="both"/>
      </w:pPr>
    </w:p>
    <w:p w14:paraId="06C0A071" w14:textId="400F0CAC" w:rsidR="00B94B5B" w:rsidRPr="00B94B5B" w:rsidRDefault="00B94B5B" w:rsidP="00163641">
      <w:pPr>
        <w:jc w:val="both"/>
      </w:pPr>
      <w:r w:rsidRPr="00B94B5B">
        <w:t>Diseñar proyectos y/ora actividades innovadoras: Es perentorio esquematizar proyectos y/ora actividades innovadoras que permitan a las familias, a la instituto y a la sindicato obrar juntos generando conocidos de calidad, donde impere la familiaridad y la entrada, el respeto, el sesión compartido, los precauciones y fila recibidos y los fondos de la sindicato</w:t>
      </w:r>
      <w:r w:rsidR="008B0CEF">
        <w:rPr>
          <w:rStyle w:val="Refdenotaalpie"/>
          <w:rFonts w:eastAsia="Arial" w:cs="Arial"/>
          <w:bCs/>
          <w:szCs w:val="24"/>
        </w:rPr>
        <w:footnoteReference w:id="20"/>
      </w:r>
      <w:r w:rsidR="008B0CEF">
        <w:t>.</w:t>
      </w:r>
    </w:p>
    <w:p w14:paraId="04931FC6" w14:textId="77777777" w:rsidR="008B0CEF" w:rsidRDefault="008B0CEF" w:rsidP="00163641">
      <w:pPr>
        <w:jc w:val="both"/>
      </w:pPr>
    </w:p>
    <w:p w14:paraId="327512CA" w14:textId="777C9515" w:rsidR="008B0CEF" w:rsidRDefault="00B94B5B" w:rsidP="00163641">
      <w:pPr>
        <w:jc w:val="both"/>
      </w:pPr>
      <w:r w:rsidRPr="00B94B5B">
        <w:t xml:space="preserve">Establecer horarios y canales de entrada claros y efectivos: Es sublime concertar horarios y canales de entrada claros y efectivos para que los padres puedan largarse con los docentes y guarecer exposición específica sobre distintos </w:t>
      </w:r>
      <w:r w:rsidR="008B0CEF" w:rsidRPr="00B94B5B">
        <w:t>historia</w:t>
      </w:r>
      <w:r w:rsidR="008B0CEF">
        <w:t>le</w:t>
      </w:r>
      <w:r w:rsidR="008B0CEF" w:rsidRPr="00B94B5B">
        <w:t>s escolares</w:t>
      </w:r>
      <w:r w:rsidR="008B0CEF">
        <w:rPr>
          <w:rStyle w:val="Refdenotaalpie"/>
          <w:rFonts w:eastAsia="Arial" w:cs="Arial"/>
          <w:bCs/>
          <w:szCs w:val="24"/>
        </w:rPr>
        <w:footnoteReference w:id="21"/>
      </w:r>
      <w:r w:rsidR="008B0CEF">
        <w:t>.</w:t>
      </w:r>
    </w:p>
    <w:p w14:paraId="01E2B936" w14:textId="77777777" w:rsidR="00B0798C" w:rsidRDefault="00B0798C" w:rsidP="00163641">
      <w:pPr>
        <w:jc w:val="both"/>
      </w:pPr>
    </w:p>
    <w:p w14:paraId="23DDBB11" w14:textId="23CDC0A8" w:rsidR="00B94B5B" w:rsidRDefault="00B94B5B" w:rsidP="00163641">
      <w:pPr>
        <w:jc w:val="both"/>
      </w:pPr>
      <w:r w:rsidRPr="00B94B5B">
        <w:t>Proporcionar capacitación y abecé para la entrada dactiloscópico: Proporcionar capacitación y abecé para la entrada dactiloscópico puede organismo una táctica para corregir la entrada y la aporte de los padres, especialmente en el contexto de la entrenamiento a distancia</w:t>
      </w:r>
      <w:r w:rsidR="008B0CEF">
        <w:rPr>
          <w:rStyle w:val="Refdenotaalpie"/>
          <w:rFonts w:eastAsia="Arial" w:cs="Arial"/>
          <w:bCs/>
          <w:szCs w:val="24"/>
        </w:rPr>
        <w:footnoteReference w:id="22"/>
      </w:r>
      <w:r w:rsidR="008B0CEF">
        <w:t>.</w:t>
      </w:r>
    </w:p>
    <w:p w14:paraId="69FFA56B" w14:textId="77777777" w:rsidR="00B0798C" w:rsidRPr="00B94B5B" w:rsidRDefault="00B0798C" w:rsidP="00163641">
      <w:pPr>
        <w:jc w:val="both"/>
      </w:pPr>
    </w:p>
    <w:p w14:paraId="0C88411E" w14:textId="34DCD02B" w:rsidR="00510646" w:rsidRDefault="00C1353A" w:rsidP="00163641">
      <w:pPr>
        <w:pStyle w:val="Ttulo2"/>
        <w:jc w:val="both"/>
      </w:pPr>
      <w:bookmarkStart w:id="47" w:name="_Toc148682072"/>
      <w:r>
        <w:lastRenderedPageBreak/>
        <w:t>3.5 Notificaciones y alertas en la educación</w:t>
      </w:r>
      <w:bookmarkEnd w:id="47"/>
    </w:p>
    <w:p w14:paraId="38D5A6B9" w14:textId="77777777" w:rsidR="00B0798C" w:rsidRDefault="00B0798C" w:rsidP="00163641">
      <w:pPr>
        <w:jc w:val="both"/>
        <w:rPr>
          <w:rFonts w:eastAsia="Arial" w:cs="Arial"/>
          <w:b/>
          <w:szCs w:val="24"/>
        </w:rPr>
      </w:pPr>
    </w:p>
    <w:p w14:paraId="173FF238" w14:textId="4290ABF2" w:rsidR="00BB3EAA" w:rsidRDefault="008F4B03" w:rsidP="00163641">
      <w:pPr>
        <w:jc w:val="both"/>
      </w:pPr>
      <w:r>
        <w:t>L</w:t>
      </w:r>
      <w:r w:rsidRPr="008F4B03">
        <w:t>as notificaciones y alertas en la educación pueden tener diferentes aplicaciones y beneficios, como mejorar la comunicación entre la escuela y los padres, identificar tempranamente problemas y mejorar el rendimiento académico de los estudiantes, y garantizar la seguridad de los estudiantes y el personal en caso de emergencias. Es importante que las escuelas utilicen diferentes tipos de notificaciones y alertas para involucrar a los estudiantes y padres en el proceso educativo y mejorar su compromiso y motivación para aprender.</w:t>
      </w:r>
    </w:p>
    <w:p w14:paraId="55B4F9FD" w14:textId="77777777" w:rsidR="00B0798C" w:rsidRPr="008B0CEF" w:rsidRDefault="00B0798C" w:rsidP="00163641">
      <w:pPr>
        <w:jc w:val="both"/>
      </w:pPr>
    </w:p>
    <w:p w14:paraId="6236E012" w14:textId="6E3CAD52" w:rsidR="00510646" w:rsidRDefault="00B0798C" w:rsidP="00163641">
      <w:pPr>
        <w:pStyle w:val="Ttulo3"/>
        <w:jc w:val="both"/>
      </w:pPr>
      <w:bookmarkStart w:id="48" w:name="_Toc148682073"/>
      <w:r>
        <w:t>3.5.1 Beneficios de las notificaciones y alertas en la educación.</w:t>
      </w:r>
      <w:bookmarkEnd w:id="48"/>
    </w:p>
    <w:p w14:paraId="328D3A07" w14:textId="77777777" w:rsidR="00B0798C" w:rsidRDefault="00B0798C" w:rsidP="00163641">
      <w:pPr>
        <w:jc w:val="both"/>
        <w:rPr>
          <w:rFonts w:eastAsia="Arial" w:cs="Arial"/>
          <w:b/>
          <w:szCs w:val="24"/>
        </w:rPr>
      </w:pPr>
    </w:p>
    <w:p w14:paraId="06140B93" w14:textId="36689E56" w:rsidR="00BB3EAA" w:rsidRDefault="00BB3EAA" w:rsidP="00163641">
      <w:pPr>
        <w:jc w:val="both"/>
      </w:pPr>
      <w:r w:rsidRPr="00BB3EAA">
        <w:t>Las notificaciones y alertas en la educación pueden tener varios beneficios</w:t>
      </w:r>
      <w:r w:rsidR="008F4B03">
        <w:t xml:space="preserve"> en</w:t>
      </w:r>
      <w:r w:rsidRPr="00BB3EAA">
        <w:t xml:space="preserve"> </w:t>
      </w:r>
      <w:r w:rsidR="008F4B03">
        <w:t xml:space="preserve">la educación </w:t>
      </w:r>
      <w:r w:rsidRPr="00BB3EAA">
        <w:t xml:space="preserve">en Guatemala, </w:t>
      </w:r>
      <w:r w:rsidR="008F4B03">
        <w:t>Algunos beneficios son:</w:t>
      </w:r>
    </w:p>
    <w:p w14:paraId="18481C16" w14:textId="77777777" w:rsidR="008F4B03" w:rsidRDefault="008F4B03" w:rsidP="00163641">
      <w:pPr>
        <w:jc w:val="both"/>
      </w:pPr>
    </w:p>
    <w:p w14:paraId="605C666D" w14:textId="08D548FD" w:rsidR="00D907AD" w:rsidRDefault="00D907AD">
      <w:pPr>
        <w:pStyle w:val="Prrafodelista"/>
        <w:numPr>
          <w:ilvl w:val="0"/>
          <w:numId w:val="3"/>
        </w:numPr>
        <w:jc w:val="both"/>
      </w:pPr>
      <w:r>
        <w:t xml:space="preserve">Mejorar la comunicación entre la escuela y los padres de familia, lo que involucra </w:t>
      </w:r>
      <w:r w:rsidR="008F4B03">
        <w:t>más</w:t>
      </w:r>
      <w:r>
        <w:t xml:space="preserve"> a los padres de familia en la educación de sus hijos.</w:t>
      </w:r>
    </w:p>
    <w:p w14:paraId="7093E544" w14:textId="48E0C945" w:rsidR="00D907AD" w:rsidRDefault="00D907AD">
      <w:pPr>
        <w:pStyle w:val="Prrafodelista"/>
        <w:numPr>
          <w:ilvl w:val="0"/>
          <w:numId w:val="3"/>
        </w:numPr>
        <w:jc w:val="both"/>
      </w:pPr>
      <w:r>
        <w:t xml:space="preserve">Una comunicación rápida y efectiva en caso de emergencias y situaciones </w:t>
      </w:r>
      <w:r w:rsidR="008F4B03">
        <w:t>críticas</w:t>
      </w:r>
      <w:r>
        <w:t xml:space="preserve">. </w:t>
      </w:r>
    </w:p>
    <w:p w14:paraId="5ECA3F7D" w14:textId="4C5F6BD0" w:rsidR="00BB3EAA" w:rsidRPr="0076006D" w:rsidRDefault="008F4B03">
      <w:pPr>
        <w:pStyle w:val="Prrafodelista"/>
        <w:numPr>
          <w:ilvl w:val="0"/>
          <w:numId w:val="3"/>
        </w:numPr>
        <w:jc w:val="both"/>
        <w:rPr>
          <w:b/>
        </w:rPr>
      </w:pPr>
      <w:r>
        <w:t>Mejora el acceso a la educación a distancia, lo que puede ayudar a reducir las brechas de acceso a la educación en Guatemala.</w:t>
      </w:r>
    </w:p>
    <w:p w14:paraId="630DBEA8" w14:textId="77777777" w:rsidR="008F4B03" w:rsidRDefault="008F4B03" w:rsidP="00163641">
      <w:pPr>
        <w:jc w:val="both"/>
        <w:rPr>
          <w:rFonts w:eastAsia="Arial" w:cs="Arial"/>
          <w:b/>
          <w:szCs w:val="24"/>
        </w:rPr>
      </w:pPr>
    </w:p>
    <w:p w14:paraId="6E3F0EB9" w14:textId="154A49F1" w:rsidR="00510646" w:rsidRDefault="00B0798C" w:rsidP="00163641">
      <w:pPr>
        <w:pStyle w:val="Ttulo3"/>
        <w:jc w:val="both"/>
      </w:pPr>
      <w:bookmarkStart w:id="49" w:name="_Toc148682074"/>
      <w:r>
        <w:t xml:space="preserve">3.5.2 </w:t>
      </w:r>
      <w:r w:rsidR="00C329C1">
        <w:rPr>
          <w:rFonts w:ascii="Segoe UI" w:hAnsi="Segoe UI" w:cs="Segoe UI"/>
          <w:bCs/>
          <w:color w:val="27272A"/>
          <w:sz w:val="30"/>
          <w:szCs w:val="30"/>
          <w:shd w:val="clear" w:color="auto" w:fill="FFFFFF"/>
        </w:rPr>
        <w:t>¿</w:t>
      </w:r>
      <w:r w:rsidR="00C329C1" w:rsidRPr="00C329C1">
        <w:t>Cómo pueden las notificaciones y alertas ser utilizadas para mejorar la asistencia y el compromiso escolar</w:t>
      </w:r>
      <w:r w:rsidR="00C329C1">
        <w:t>?</w:t>
      </w:r>
      <w:bookmarkEnd w:id="49"/>
    </w:p>
    <w:p w14:paraId="43FC1A34" w14:textId="77777777" w:rsidR="003019F6" w:rsidRPr="003019F6" w:rsidRDefault="003019F6" w:rsidP="00163641">
      <w:pPr>
        <w:jc w:val="both"/>
      </w:pPr>
    </w:p>
    <w:p w14:paraId="10B4A2FC" w14:textId="37006BD9" w:rsidR="00C329C1" w:rsidRDefault="00C329C1" w:rsidP="00163641">
      <w:pPr>
        <w:jc w:val="both"/>
        <w:rPr>
          <w:shd w:val="clear" w:color="auto" w:fill="FFFFFF"/>
        </w:rPr>
      </w:pPr>
      <w:r>
        <w:rPr>
          <w:shd w:val="clear" w:color="auto" w:fill="FFFFFF"/>
        </w:rPr>
        <w:lastRenderedPageBreak/>
        <w:t>Las notificaciones y alertas pueden ser utilizadas para mejorar la asistencia y el compromiso escolar de varias maneras, como se detalla a continuación:</w:t>
      </w:r>
    </w:p>
    <w:p w14:paraId="69BD92CC" w14:textId="77777777" w:rsidR="00B0798C" w:rsidRDefault="00B0798C" w:rsidP="00163641">
      <w:pPr>
        <w:jc w:val="both"/>
        <w:rPr>
          <w:shd w:val="clear" w:color="auto" w:fill="FFFFFF"/>
        </w:rPr>
      </w:pPr>
    </w:p>
    <w:p w14:paraId="37A68BFC" w14:textId="0C4C0510" w:rsidR="00C329C1" w:rsidRDefault="00C329C1" w:rsidP="00163641">
      <w:pPr>
        <w:jc w:val="both"/>
        <w:rPr>
          <w:shd w:val="clear" w:color="auto" w:fill="FFFFFF"/>
        </w:rPr>
      </w:pPr>
      <w:r>
        <w:rPr>
          <w:shd w:val="clear" w:color="auto" w:fill="FFFFFF"/>
        </w:rPr>
        <w:t>Mejora de la asistencia:</w:t>
      </w:r>
    </w:p>
    <w:p w14:paraId="5A31DB1F" w14:textId="77777777" w:rsidR="00B0798C" w:rsidRDefault="00B0798C" w:rsidP="00163641">
      <w:pPr>
        <w:jc w:val="both"/>
        <w:rPr>
          <w:shd w:val="clear" w:color="auto" w:fill="FFFFFF"/>
        </w:rPr>
      </w:pPr>
    </w:p>
    <w:p w14:paraId="0B3C2E95" w14:textId="4FAB00BC" w:rsidR="00C329C1" w:rsidRPr="0076006D" w:rsidRDefault="00C329C1">
      <w:pPr>
        <w:pStyle w:val="Prrafodelista"/>
        <w:numPr>
          <w:ilvl w:val="0"/>
          <w:numId w:val="4"/>
        </w:numPr>
        <w:jc w:val="both"/>
        <w:rPr>
          <w:shd w:val="clear" w:color="auto" w:fill="FFFFFF"/>
        </w:rPr>
      </w:pPr>
      <w:r w:rsidRPr="0076006D">
        <w:rPr>
          <w:shd w:val="clear" w:color="auto" w:fill="FFFFFF"/>
        </w:rPr>
        <w:t>Notificaciones de asistencia: Las notificaciones de asistencia pueden ser enviadas a los padres para informarles sobre la asistencia de sus hijos a la escuela. Estas notificaciones pueden ayudar a los padres a mantenerse informados sobre la asistencia de sus hijos y a tomar medidas para mejorarla si es necesario</w:t>
      </w:r>
      <w:r>
        <w:rPr>
          <w:rStyle w:val="Refdenotaalpie"/>
          <w:rFonts w:ascii="Segoe UI" w:hAnsi="Segoe UI" w:cs="Segoe UI"/>
          <w:color w:val="27272A"/>
          <w:shd w:val="clear" w:color="auto" w:fill="FFFFFF"/>
        </w:rPr>
        <w:footnoteReference w:id="23"/>
      </w:r>
    </w:p>
    <w:p w14:paraId="6D0ABABE" w14:textId="77777777" w:rsidR="00C329C1" w:rsidRDefault="00C329C1" w:rsidP="00163641">
      <w:pPr>
        <w:jc w:val="both"/>
        <w:rPr>
          <w:shd w:val="clear" w:color="auto" w:fill="FFFFFF"/>
        </w:rPr>
      </w:pPr>
    </w:p>
    <w:p w14:paraId="67F1E387" w14:textId="52C2F70C" w:rsidR="00C329C1" w:rsidRPr="0076006D" w:rsidRDefault="00C329C1">
      <w:pPr>
        <w:pStyle w:val="Prrafodelista"/>
        <w:numPr>
          <w:ilvl w:val="0"/>
          <w:numId w:val="4"/>
        </w:numPr>
        <w:jc w:val="both"/>
        <w:rPr>
          <w:shd w:val="clear" w:color="auto" w:fill="FFFFFF"/>
        </w:rPr>
      </w:pPr>
      <w:r w:rsidRPr="0076006D">
        <w:rPr>
          <w:shd w:val="clear" w:color="auto" w:fill="FFFFFF"/>
        </w:rPr>
        <w:t>Sistema de alertas: El sistema de alertas puede identificar información básica de los estudiantes y permitir descripciones por variables generales, lo que puede ayudar a los profesores y administradores a identificar problemas de asistencia y tomar medidas para abordarlos</w:t>
      </w:r>
      <w:r>
        <w:rPr>
          <w:rStyle w:val="Refdenotaalpie"/>
          <w:rFonts w:ascii="Segoe UI" w:hAnsi="Segoe UI" w:cs="Segoe UI"/>
          <w:color w:val="27272A"/>
          <w:shd w:val="clear" w:color="auto" w:fill="FFFFFF"/>
        </w:rPr>
        <w:footnoteReference w:id="24"/>
      </w:r>
    </w:p>
    <w:p w14:paraId="229F5EB3" w14:textId="77777777" w:rsidR="00A70D73" w:rsidRPr="00A70D73" w:rsidRDefault="00A70D73" w:rsidP="00163641">
      <w:pPr>
        <w:pStyle w:val="Prrafodelista"/>
        <w:jc w:val="both"/>
        <w:rPr>
          <w:rFonts w:ascii="Segoe UI" w:hAnsi="Segoe UI" w:cs="Segoe UI"/>
          <w:color w:val="27272A"/>
          <w:shd w:val="clear" w:color="auto" w:fill="FFFFFF"/>
        </w:rPr>
      </w:pPr>
    </w:p>
    <w:p w14:paraId="0D80D606" w14:textId="4689D77D" w:rsidR="00A70D73" w:rsidRDefault="00A70D73" w:rsidP="00163641">
      <w:pPr>
        <w:jc w:val="both"/>
        <w:rPr>
          <w:shd w:val="clear" w:color="auto" w:fill="FFFFFF"/>
        </w:rPr>
      </w:pPr>
      <w:r>
        <w:rPr>
          <w:shd w:val="clear" w:color="auto" w:fill="FFFFFF"/>
        </w:rPr>
        <w:t>Mejora del compromiso:</w:t>
      </w:r>
    </w:p>
    <w:p w14:paraId="0FE2D88F" w14:textId="77777777" w:rsidR="00B0798C" w:rsidRDefault="00B0798C" w:rsidP="00163641">
      <w:pPr>
        <w:jc w:val="both"/>
        <w:rPr>
          <w:shd w:val="clear" w:color="auto" w:fill="FFFFFF"/>
        </w:rPr>
      </w:pPr>
    </w:p>
    <w:p w14:paraId="63D53FFE" w14:textId="45C8FBD3" w:rsidR="00A70D73" w:rsidRDefault="00A70D73">
      <w:pPr>
        <w:pStyle w:val="Prrafodelista"/>
        <w:numPr>
          <w:ilvl w:val="0"/>
          <w:numId w:val="5"/>
        </w:numPr>
        <w:jc w:val="both"/>
        <w:rPr>
          <w:shd w:val="clear" w:color="auto" w:fill="FFFFFF"/>
        </w:rPr>
      </w:pPr>
      <w:r w:rsidRPr="0076006D">
        <w:rPr>
          <w:shd w:val="clear" w:color="auto" w:fill="FFFFFF"/>
        </w:rPr>
        <w:t>Notificaciones anuales: Las notificaciones anuales son obligatorias y se utilizan para informar a los estudiantes, padres y tutores sobre sus derechos y responsabilidades en la escuela. Estas notificaciones pueden ayudar a los estudiantes y padres a comprender mejor las políticas y procedimientos de la escuela, lo que puede mejorar su compromiso con la educación</w:t>
      </w:r>
    </w:p>
    <w:p w14:paraId="2175A25A" w14:textId="77777777" w:rsidR="00B0798C" w:rsidRPr="0076006D" w:rsidRDefault="00B0798C" w:rsidP="00163641">
      <w:pPr>
        <w:pStyle w:val="Prrafodelista"/>
        <w:ind w:left="1004" w:firstLine="0"/>
        <w:jc w:val="both"/>
        <w:rPr>
          <w:shd w:val="clear" w:color="auto" w:fill="FFFFFF"/>
        </w:rPr>
      </w:pPr>
    </w:p>
    <w:p w14:paraId="1E1E00D0" w14:textId="24425B47" w:rsidR="00A70D73" w:rsidRDefault="00A70D73">
      <w:pPr>
        <w:pStyle w:val="Prrafodelista"/>
        <w:numPr>
          <w:ilvl w:val="0"/>
          <w:numId w:val="5"/>
        </w:numPr>
        <w:jc w:val="both"/>
        <w:rPr>
          <w:shd w:val="clear" w:color="auto" w:fill="FFFFFF"/>
        </w:rPr>
      </w:pPr>
      <w:r w:rsidRPr="0076006D">
        <w:rPr>
          <w:shd w:val="clear" w:color="auto" w:fill="FFFFFF"/>
        </w:rPr>
        <w:t>Notificaciones de compromiso escolar: Las notificaciones de compromiso escolar pueden ser enviadas a los padres para involucrarlos en el proceso educativo de sus hijos. Estas notificaciones pueden incluir información sobre eventos escolares, oportunidades de voluntariado y formas de apoyar el aprendizaje de sus hijos, lo que puede mejorar su compromiso con la educación</w:t>
      </w:r>
    </w:p>
    <w:p w14:paraId="02DEE159" w14:textId="77777777" w:rsidR="00B0798C" w:rsidRPr="00B0798C" w:rsidRDefault="00B0798C" w:rsidP="00163641">
      <w:pPr>
        <w:pStyle w:val="Prrafodelista"/>
        <w:jc w:val="both"/>
        <w:rPr>
          <w:shd w:val="clear" w:color="auto" w:fill="FFFFFF"/>
        </w:rPr>
      </w:pPr>
    </w:p>
    <w:p w14:paraId="52E3A933" w14:textId="77777777" w:rsidR="00B0798C" w:rsidRPr="0076006D" w:rsidRDefault="00B0798C" w:rsidP="00163641">
      <w:pPr>
        <w:pStyle w:val="Prrafodelista"/>
        <w:ind w:left="1004" w:firstLine="0"/>
        <w:jc w:val="both"/>
        <w:rPr>
          <w:shd w:val="clear" w:color="auto" w:fill="FFFFFF"/>
        </w:rPr>
      </w:pPr>
    </w:p>
    <w:p w14:paraId="5D3DB823" w14:textId="44BB420E" w:rsidR="00A70D73" w:rsidRPr="0076006D" w:rsidRDefault="00A70D73">
      <w:pPr>
        <w:pStyle w:val="Prrafodelista"/>
        <w:numPr>
          <w:ilvl w:val="0"/>
          <w:numId w:val="5"/>
        </w:numPr>
        <w:jc w:val="both"/>
        <w:rPr>
          <w:shd w:val="clear" w:color="auto" w:fill="FFFFFF"/>
        </w:rPr>
      </w:pPr>
      <w:r w:rsidRPr="0076006D">
        <w:rPr>
          <w:shd w:val="clear" w:color="auto" w:fill="FFFFFF"/>
        </w:rPr>
        <w:t>Notificaciones de rendimiento: Las notificaciones de rendimiento pueden ser enviadas a los estudiantes y profesores para informarles sobre el rendimiento académico de los estudiantes. Estas notificaciones pueden ayudar a los estudiantes a mantenerse al tanto de su progreso y a tomar medidas para mejorar su rendimiento, lo que puede mejorar su compromiso con la educación</w:t>
      </w:r>
      <w:r>
        <w:rPr>
          <w:rStyle w:val="Refdenotaalpie"/>
          <w:rFonts w:ascii="Segoe UI" w:hAnsi="Segoe UI" w:cs="Segoe UI"/>
          <w:color w:val="27272A"/>
          <w:shd w:val="clear" w:color="auto" w:fill="FFFFFF"/>
        </w:rPr>
        <w:footnoteReference w:id="25"/>
      </w:r>
    </w:p>
    <w:p w14:paraId="0F3BF5D7" w14:textId="77777777" w:rsidR="00C329C1" w:rsidRDefault="00C329C1" w:rsidP="00163641">
      <w:pPr>
        <w:jc w:val="both"/>
        <w:rPr>
          <w:rFonts w:eastAsia="Arial" w:cs="Arial"/>
          <w:b/>
          <w:szCs w:val="24"/>
        </w:rPr>
      </w:pPr>
    </w:p>
    <w:p w14:paraId="0424AFA5" w14:textId="71E961D4" w:rsidR="00510646" w:rsidRDefault="00B0798C" w:rsidP="00163641">
      <w:pPr>
        <w:pStyle w:val="Ttulo3"/>
        <w:jc w:val="both"/>
      </w:pPr>
      <w:bookmarkStart w:id="50" w:name="_Toc148682075"/>
      <w:r>
        <w:t xml:space="preserve">3.5.3 </w:t>
      </w:r>
      <w:r w:rsidR="00A70D73" w:rsidRPr="00A70D73">
        <w:t>herramientas tecnológicas pueden ser utilizadas para enviar notificaciones y alertas a los estudiantes y padres de familia</w:t>
      </w:r>
      <w:r>
        <w:t>.</w:t>
      </w:r>
      <w:bookmarkEnd w:id="50"/>
    </w:p>
    <w:p w14:paraId="36A476E2" w14:textId="77777777" w:rsidR="00B0798C" w:rsidRDefault="00B0798C" w:rsidP="00163641">
      <w:pPr>
        <w:jc w:val="both"/>
        <w:rPr>
          <w:rFonts w:eastAsia="Arial" w:cs="Arial"/>
          <w:b/>
          <w:szCs w:val="24"/>
        </w:rPr>
      </w:pPr>
    </w:p>
    <w:p w14:paraId="624B9F35" w14:textId="0E4C3A50" w:rsidR="00A70D73" w:rsidRDefault="00A70D73" w:rsidP="00163641">
      <w:pPr>
        <w:jc w:val="both"/>
        <w:rPr>
          <w:shd w:val="clear" w:color="auto" w:fill="FFFFFF"/>
        </w:rPr>
      </w:pPr>
      <w:r>
        <w:rPr>
          <w:shd w:val="clear" w:color="auto" w:fill="FFFFFF"/>
        </w:rPr>
        <w:t>Correo electrónico: El correo electrónico es una herramienta comúnmente utilizada para enviar notificaciones y alertas a los estudiantes y padres de familia. Las escuelas pueden enviar correos electrónicos para informar sobre eventos escolares, actualizaciones de calificaciones y tareas, y noticias y eventos escolares.</w:t>
      </w:r>
    </w:p>
    <w:p w14:paraId="5DA59CE7" w14:textId="77777777" w:rsidR="00B0798C" w:rsidRDefault="00B0798C" w:rsidP="00163641">
      <w:pPr>
        <w:jc w:val="both"/>
        <w:rPr>
          <w:shd w:val="clear" w:color="auto" w:fill="FFFFFF"/>
        </w:rPr>
      </w:pPr>
    </w:p>
    <w:p w14:paraId="435ED515" w14:textId="28215142" w:rsidR="00B0798C" w:rsidRDefault="00A70D73" w:rsidP="00163641">
      <w:pPr>
        <w:jc w:val="both"/>
        <w:rPr>
          <w:shd w:val="clear" w:color="auto" w:fill="FFFFFF"/>
        </w:rPr>
      </w:pPr>
      <w:r>
        <w:rPr>
          <w:shd w:val="clear" w:color="auto" w:fill="FFFFFF"/>
        </w:rPr>
        <w:t xml:space="preserve">Mensajes de texto: Los mensajes de texto son una forma rápida y efectiva de enviar notificaciones y alertas a los estudiantes y padres de familia. Las escuelas pueden </w:t>
      </w:r>
      <w:r>
        <w:rPr>
          <w:shd w:val="clear" w:color="auto" w:fill="FFFFFF"/>
        </w:rPr>
        <w:lastRenderedPageBreak/>
        <w:t>enviar mensajes de texto para informar sobre emergencias o situaciones críticas, como cierres de escuelas, evacuaciones y amenazas de seguridad.</w:t>
      </w:r>
    </w:p>
    <w:p w14:paraId="38071768" w14:textId="77777777" w:rsidR="003019F6" w:rsidRDefault="003019F6" w:rsidP="00163641">
      <w:pPr>
        <w:jc w:val="both"/>
        <w:rPr>
          <w:shd w:val="clear" w:color="auto" w:fill="FFFFFF"/>
        </w:rPr>
      </w:pPr>
    </w:p>
    <w:p w14:paraId="632A2236" w14:textId="26851852" w:rsidR="00A70D73" w:rsidRDefault="00A70D73" w:rsidP="00163641">
      <w:pPr>
        <w:jc w:val="both"/>
        <w:rPr>
          <w:shd w:val="clear" w:color="auto" w:fill="FFFFFF"/>
        </w:rPr>
      </w:pPr>
      <w:r>
        <w:rPr>
          <w:shd w:val="clear" w:color="auto" w:fill="FFFFFF"/>
        </w:rPr>
        <w:t>Aplicaciones móviles: Las aplicaciones móviles pueden ser utilizadas para enviar notificaciones y alertas a los estudiantes y padres de familia. Las escuelas pueden utilizar aplicaciones móviles para enviar actualizaciones de calificaciones y tareas, y noticias y eventos escolares.</w:t>
      </w:r>
    </w:p>
    <w:p w14:paraId="147B76F0" w14:textId="77777777" w:rsidR="00935A59" w:rsidRDefault="00935A59" w:rsidP="00163641">
      <w:pPr>
        <w:jc w:val="both"/>
        <w:rPr>
          <w:shd w:val="clear" w:color="auto" w:fill="FFFFFF"/>
        </w:rPr>
      </w:pPr>
    </w:p>
    <w:p w14:paraId="1723A780" w14:textId="4457C096" w:rsidR="00A70D73" w:rsidRDefault="00A70D73" w:rsidP="00163641">
      <w:pPr>
        <w:jc w:val="both"/>
        <w:rPr>
          <w:shd w:val="clear" w:color="auto" w:fill="FFFFFF"/>
        </w:rPr>
      </w:pPr>
      <w:r>
        <w:rPr>
          <w:shd w:val="clear" w:color="auto" w:fill="FFFFFF"/>
        </w:rPr>
        <w:t>Redes sociales: Las redes sociales pueden ser utilizadas para enviar notificaciones y alertas a los estudiantes y padres de familia. Las escuelas pueden utilizar las redes sociales para informar sobre eventos escolares, actualizaciones de calificaciones y tareas, y noticias y eventos escolares</w:t>
      </w:r>
    </w:p>
    <w:p w14:paraId="2EE40DF4" w14:textId="77777777" w:rsidR="00A70D73" w:rsidRDefault="00A70D73" w:rsidP="00163641">
      <w:pPr>
        <w:ind w:firstLine="0"/>
        <w:jc w:val="both"/>
        <w:rPr>
          <w:rFonts w:eastAsia="Arial" w:cs="Arial"/>
          <w:b/>
          <w:szCs w:val="24"/>
        </w:rPr>
      </w:pPr>
    </w:p>
    <w:p w14:paraId="0E72F7BB" w14:textId="7A6E2FCE" w:rsidR="00510646" w:rsidRDefault="00C1353A" w:rsidP="00163641">
      <w:pPr>
        <w:pStyle w:val="Ttulo2"/>
        <w:jc w:val="both"/>
      </w:pPr>
      <w:bookmarkStart w:id="51" w:name="_Toc148682076"/>
      <w:r>
        <w:t>3.6 Psicología del adolescente</w:t>
      </w:r>
      <w:bookmarkEnd w:id="51"/>
    </w:p>
    <w:p w14:paraId="75D97A37" w14:textId="77777777" w:rsidR="0076006D" w:rsidRDefault="0076006D" w:rsidP="00163641">
      <w:pPr>
        <w:jc w:val="both"/>
        <w:rPr>
          <w:rFonts w:eastAsia="Arial" w:cs="Arial"/>
          <w:b/>
          <w:szCs w:val="24"/>
        </w:rPr>
      </w:pPr>
    </w:p>
    <w:p w14:paraId="068B1FF8" w14:textId="18C9F8E6" w:rsidR="00A70D73" w:rsidRDefault="00A70D73" w:rsidP="00163641">
      <w:pPr>
        <w:jc w:val="both"/>
        <w:rPr>
          <w:shd w:val="clear" w:color="auto" w:fill="FFFFFF"/>
        </w:rPr>
      </w:pPr>
      <w:r>
        <w:rPr>
          <w:shd w:val="clear" w:color="auto" w:fill="FFFFFF"/>
        </w:rPr>
        <w:t>La psicología del adolescente en Guatemala ha sido objeto de estudio en diferentes áreas, incluyendo las esperanzas y los sueños, la depresión, la resiliencia, la envidia y la gratitud, y la salud mental y la exposición a la violencia. Estos estudios pueden ayudar a comprender mejor las necesidades y desafíos de los adolescentes guatemaltecos y a desarrollar intervenciones y políticas que aborden estas necesidades.</w:t>
      </w:r>
    </w:p>
    <w:p w14:paraId="3425E02B" w14:textId="77777777" w:rsidR="0076006D" w:rsidRDefault="0076006D" w:rsidP="00163641">
      <w:pPr>
        <w:jc w:val="both"/>
        <w:rPr>
          <w:rFonts w:eastAsia="Arial" w:cs="Arial"/>
          <w:b/>
          <w:szCs w:val="24"/>
        </w:rPr>
      </w:pPr>
    </w:p>
    <w:p w14:paraId="52ADEA16" w14:textId="51075722" w:rsidR="0076006D" w:rsidRDefault="00B0798C" w:rsidP="00163641">
      <w:pPr>
        <w:pStyle w:val="Ttulo3"/>
        <w:jc w:val="both"/>
      </w:pPr>
      <w:bookmarkStart w:id="52" w:name="_Toc148682077"/>
      <w:r>
        <w:t>3.6.1 Características y etapas del desarrollo adolescente.</w:t>
      </w:r>
      <w:bookmarkEnd w:id="52"/>
    </w:p>
    <w:p w14:paraId="6B96698B" w14:textId="2C1592CF" w:rsidR="00510646" w:rsidRDefault="00272F1C" w:rsidP="00163641">
      <w:pPr>
        <w:jc w:val="both"/>
        <w:rPr>
          <w:shd w:val="clear" w:color="auto" w:fill="FFFFFF"/>
        </w:rPr>
      </w:pPr>
      <w:r>
        <w:rPr>
          <w:rFonts w:eastAsia="Arial" w:cs="Arial"/>
          <w:b/>
          <w:szCs w:val="24"/>
        </w:rPr>
        <w:br/>
      </w:r>
      <w:r>
        <w:rPr>
          <w:shd w:val="clear" w:color="auto" w:fill="FFFFFF"/>
        </w:rPr>
        <w:t>Las características y etapas del desarrollo adolescente son un tema amplio y complejo que se ha estudiado en diferentes contextos, incluyendo Guatemala.</w:t>
      </w:r>
      <w:r w:rsidR="00002113">
        <w:rPr>
          <w:shd w:val="clear" w:color="auto" w:fill="FFFFFF"/>
        </w:rPr>
        <w:t xml:space="preserve"> Los adolescentes experimentan cambios físicos, cognitivos, emocionales y sociales significativos, y </w:t>
      </w:r>
      <w:r w:rsidR="00002113">
        <w:rPr>
          <w:shd w:val="clear" w:color="auto" w:fill="FFFFFF"/>
        </w:rPr>
        <w:lastRenderedPageBreak/>
        <w:t>pasan por diferentes etapas de desarrollo, desde la pubertad hasta la adolescencia tardía. Es importante comprender estas características y etapas para poder apoyar adecuadamente el desarrollo saludable de los adolescentes</w:t>
      </w:r>
    </w:p>
    <w:p w14:paraId="004E97DB" w14:textId="77777777" w:rsidR="0076006D" w:rsidRDefault="0076006D" w:rsidP="00163641">
      <w:pPr>
        <w:jc w:val="both"/>
        <w:rPr>
          <w:rFonts w:eastAsia="Arial" w:cs="Arial"/>
          <w:b/>
          <w:szCs w:val="24"/>
        </w:rPr>
      </w:pPr>
    </w:p>
    <w:p w14:paraId="045BE493" w14:textId="5D1006FB" w:rsidR="00510646" w:rsidRDefault="00B0798C" w:rsidP="00163641">
      <w:pPr>
        <w:pStyle w:val="Ttulo3"/>
        <w:jc w:val="both"/>
      </w:pPr>
      <w:bookmarkStart w:id="53" w:name="_Toc148682078"/>
      <w:r>
        <w:t>3.6.2 Factores psicológicos que influyen en el interés y la participación en el estudio.</w:t>
      </w:r>
      <w:bookmarkEnd w:id="53"/>
    </w:p>
    <w:p w14:paraId="28BBA87D" w14:textId="77777777" w:rsidR="0076006D" w:rsidRDefault="0076006D" w:rsidP="00163641">
      <w:pPr>
        <w:jc w:val="both"/>
        <w:rPr>
          <w:rFonts w:eastAsia="Arial" w:cs="Arial"/>
          <w:b/>
          <w:szCs w:val="24"/>
        </w:rPr>
      </w:pPr>
    </w:p>
    <w:p w14:paraId="758C7A1F" w14:textId="7F3DB686" w:rsidR="00002113" w:rsidRDefault="00002113" w:rsidP="00163641">
      <w:pPr>
        <w:jc w:val="both"/>
        <w:rPr>
          <w:shd w:val="clear" w:color="auto" w:fill="FFFFFF"/>
        </w:rPr>
      </w:pPr>
      <w:r>
        <w:rPr>
          <w:shd w:val="clear" w:color="auto" w:fill="FFFFFF"/>
        </w:rPr>
        <w:t>Existen varios factores psicológicos que influyen en el interés y la participación en el estudio, entre ellos:</w:t>
      </w:r>
    </w:p>
    <w:p w14:paraId="7B71EAC4" w14:textId="77777777" w:rsidR="00935A59" w:rsidRDefault="00935A59" w:rsidP="00163641">
      <w:pPr>
        <w:jc w:val="both"/>
        <w:rPr>
          <w:shd w:val="clear" w:color="auto" w:fill="FFFFFF"/>
        </w:rPr>
      </w:pPr>
    </w:p>
    <w:p w14:paraId="09D04617" w14:textId="6BF913AC" w:rsidR="00002113" w:rsidRPr="0076006D" w:rsidRDefault="00002113">
      <w:pPr>
        <w:pStyle w:val="Prrafodelista"/>
        <w:numPr>
          <w:ilvl w:val="0"/>
          <w:numId w:val="6"/>
        </w:numPr>
        <w:jc w:val="both"/>
        <w:rPr>
          <w:shd w:val="clear" w:color="auto" w:fill="FFFFFF"/>
        </w:rPr>
      </w:pPr>
      <w:r w:rsidRPr="0076006D">
        <w:rPr>
          <w:shd w:val="clear" w:color="auto" w:fill="FFFFFF"/>
        </w:rPr>
        <w:t>Autoeficacia: La autoeficacia se refiere a la creencia de un estudiante en su capacidad para realizar una tarea con éxito. Los estudiantes con alta autoeficacia tienen más probabilidades de estar interesados y participar en el estudio, ya que creen que pueden tener éxito en la tarea.</w:t>
      </w:r>
      <w:r>
        <w:rPr>
          <w:rStyle w:val="Refdenotaalpie"/>
          <w:shd w:val="clear" w:color="auto" w:fill="FFFFFF"/>
        </w:rPr>
        <w:footnoteReference w:id="26"/>
      </w:r>
    </w:p>
    <w:p w14:paraId="77CCA262" w14:textId="2D3E25AA" w:rsidR="00002113" w:rsidRDefault="00002113">
      <w:pPr>
        <w:pStyle w:val="Prrafodelista"/>
        <w:numPr>
          <w:ilvl w:val="0"/>
          <w:numId w:val="6"/>
        </w:numPr>
        <w:jc w:val="both"/>
        <w:rPr>
          <w:shd w:val="clear" w:color="auto" w:fill="FFFFFF"/>
        </w:rPr>
      </w:pPr>
      <w:r w:rsidRPr="0076006D">
        <w:rPr>
          <w:shd w:val="clear" w:color="auto" w:fill="FFFFFF"/>
        </w:rPr>
        <w:t>Motivación: La motivación se refiere al impulso interno que lleva a un estudiante a participar en una tarea. Los estudiantes que están motivados tienen más probabilidades de estar interesados y participar en el estudio, ya que tienen un fuerte deseo de aprender y tener éxito</w:t>
      </w:r>
    </w:p>
    <w:p w14:paraId="602F6021" w14:textId="77777777" w:rsidR="00935A59" w:rsidRPr="0076006D" w:rsidRDefault="00935A59" w:rsidP="00163641">
      <w:pPr>
        <w:pStyle w:val="Prrafodelista"/>
        <w:ind w:left="1004" w:firstLine="0"/>
        <w:jc w:val="both"/>
        <w:rPr>
          <w:shd w:val="clear" w:color="auto" w:fill="FFFFFF"/>
        </w:rPr>
      </w:pPr>
    </w:p>
    <w:p w14:paraId="007E82C4" w14:textId="77777777" w:rsidR="00002113" w:rsidRDefault="00002113">
      <w:pPr>
        <w:pStyle w:val="Prrafodelista"/>
        <w:numPr>
          <w:ilvl w:val="0"/>
          <w:numId w:val="6"/>
        </w:numPr>
        <w:jc w:val="both"/>
        <w:rPr>
          <w:shd w:val="clear" w:color="auto" w:fill="FFFFFF"/>
        </w:rPr>
      </w:pPr>
      <w:r w:rsidRPr="0076006D">
        <w:rPr>
          <w:shd w:val="clear" w:color="auto" w:fill="FFFFFF"/>
        </w:rPr>
        <w:t>Estrés y ansiedad: El estrés y la ansiedad pueden tener un impacto negativo en el interés y la participación en el estudio. Los estudiantes que experimentan altos niveles de estrés y ansiedad pueden tener dificultades para concentrarse y estar motivados para participar en el estudio</w:t>
      </w:r>
    </w:p>
    <w:p w14:paraId="1C45975B" w14:textId="77777777" w:rsidR="00935A59" w:rsidRPr="00935A59" w:rsidRDefault="00935A59" w:rsidP="00163641">
      <w:pPr>
        <w:pStyle w:val="Prrafodelista"/>
        <w:jc w:val="both"/>
        <w:rPr>
          <w:shd w:val="clear" w:color="auto" w:fill="FFFFFF"/>
        </w:rPr>
      </w:pPr>
    </w:p>
    <w:p w14:paraId="36D1736B" w14:textId="77777777" w:rsidR="00935A59" w:rsidRPr="0076006D" w:rsidRDefault="00935A59" w:rsidP="00163641">
      <w:pPr>
        <w:pStyle w:val="Prrafodelista"/>
        <w:ind w:left="1004" w:firstLine="0"/>
        <w:jc w:val="both"/>
        <w:rPr>
          <w:shd w:val="clear" w:color="auto" w:fill="FFFFFF"/>
        </w:rPr>
      </w:pPr>
    </w:p>
    <w:p w14:paraId="20B51873" w14:textId="77777777" w:rsidR="00002113" w:rsidRDefault="00002113">
      <w:pPr>
        <w:pStyle w:val="Prrafodelista"/>
        <w:numPr>
          <w:ilvl w:val="0"/>
          <w:numId w:val="6"/>
        </w:numPr>
        <w:jc w:val="both"/>
        <w:rPr>
          <w:shd w:val="clear" w:color="auto" w:fill="FFFFFF"/>
        </w:rPr>
      </w:pPr>
      <w:r w:rsidRPr="0076006D">
        <w:rPr>
          <w:shd w:val="clear" w:color="auto" w:fill="FFFFFF"/>
        </w:rPr>
        <w:lastRenderedPageBreak/>
        <w:t>Interés en la materia: El interés en la materia es un factor importante que influye en el interés y la participación en el estudio. Los estudiantes que están interesados en la materia tienen más probabilidades de estar motivados y participar en el estudio, ya que encuentran la materia significativa y relevante para sus intereses y metas</w:t>
      </w:r>
    </w:p>
    <w:p w14:paraId="5605C52D" w14:textId="77777777" w:rsidR="00935A59" w:rsidRPr="0076006D" w:rsidRDefault="00935A59" w:rsidP="00163641">
      <w:pPr>
        <w:pStyle w:val="Prrafodelista"/>
        <w:ind w:left="1004" w:firstLine="0"/>
        <w:jc w:val="both"/>
        <w:rPr>
          <w:shd w:val="clear" w:color="auto" w:fill="FFFFFF"/>
        </w:rPr>
      </w:pPr>
    </w:p>
    <w:p w14:paraId="1F3962A5" w14:textId="7470A69F" w:rsidR="00002113" w:rsidRPr="0076006D" w:rsidRDefault="00002113">
      <w:pPr>
        <w:pStyle w:val="Prrafodelista"/>
        <w:numPr>
          <w:ilvl w:val="0"/>
          <w:numId w:val="6"/>
        </w:numPr>
        <w:jc w:val="both"/>
        <w:rPr>
          <w:shd w:val="clear" w:color="auto" w:fill="FFFFFF"/>
        </w:rPr>
      </w:pPr>
      <w:r w:rsidRPr="0076006D">
        <w:rPr>
          <w:shd w:val="clear" w:color="auto" w:fill="FFFFFF"/>
        </w:rPr>
        <w:t>Percepción de la utilidad: La percepción de la utilidad se refiere a la creencia de un estudiante en la relevancia y utilidad de la materia para su vida y carrera futura. Los estudiantes que perciben la utilidad de la materia tienen más probabilidades de estar interesados y participar en el estudio, ya que creen que la materia es importante para su futuro</w:t>
      </w:r>
    </w:p>
    <w:p w14:paraId="6A97C136" w14:textId="77777777" w:rsidR="00002113" w:rsidRDefault="00002113" w:rsidP="00163641">
      <w:pPr>
        <w:jc w:val="both"/>
        <w:rPr>
          <w:rFonts w:eastAsia="Arial" w:cs="Arial"/>
          <w:b/>
          <w:szCs w:val="24"/>
        </w:rPr>
      </w:pPr>
    </w:p>
    <w:p w14:paraId="545C7E3E" w14:textId="28EB7938" w:rsidR="00510646" w:rsidRDefault="00B0798C" w:rsidP="00163641">
      <w:pPr>
        <w:pStyle w:val="Ttulo3"/>
        <w:jc w:val="both"/>
      </w:pPr>
      <w:bookmarkStart w:id="54" w:name="_Toc148682079"/>
      <w:r>
        <w:t>3.6.3 Estrategias para promover la motivación y el bienestar psicológico en los adolescentes.</w:t>
      </w:r>
      <w:bookmarkEnd w:id="54"/>
    </w:p>
    <w:p w14:paraId="09F5BA41" w14:textId="77777777" w:rsidR="0076006D" w:rsidRDefault="0076006D" w:rsidP="00163641">
      <w:pPr>
        <w:jc w:val="both"/>
        <w:rPr>
          <w:rFonts w:eastAsia="Arial" w:cs="Arial"/>
          <w:b/>
          <w:szCs w:val="24"/>
        </w:rPr>
      </w:pPr>
    </w:p>
    <w:p w14:paraId="0191F980" w14:textId="6703A234" w:rsidR="006E12EE" w:rsidRDefault="006E12EE">
      <w:pPr>
        <w:pStyle w:val="Prrafodelista"/>
        <w:numPr>
          <w:ilvl w:val="0"/>
          <w:numId w:val="7"/>
        </w:numPr>
        <w:jc w:val="both"/>
      </w:pPr>
      <w:r w:rsidRPr="006E12EE">
        <w:t>Fomentar la autoeficacia: Los adolescentes que tienen una alta autoeficacia tienen más probabilidades de estar motivados y tener un mejor bienestar psicológico. Los educadores y padres pueden fomentar la autoeficacia de los adolescentes proporcionándoles oportunidades para tener éxito en tareas desafiantes y brindándoles retroalimentación positiva</w:t>
      </w:r>
      <w:r>
        <w:t>.</w:t>
      </w:r>
      <w:r w:rsidRPr="006E12EE">
        <w:t xml:space="preserve"> </w:t>
      </w:r>
    </w:p>
    <w:p w14:paraId="0E55BA21" w14:textId="77777777" w:rsidR="00935A59" w:rsidRDefault="00935A59" w:rsidP="00163641">
      <w:pPr>
        <w:pStyle w:val="Prrafodelista"/>
        <w:ind w:left="1004" w:firstLine="0"/>
        <w:jc w:val="both"/>
      </w:pPr>
    </w:p>
    <w:p w14:paraId="596F0231" w14:textId="658E5F4D" w:rsidR="00935A59" w:rsidRDefault="006E12EE">
      <w:pPr>
        <w:pStyle w:val="Prrafodelista"/>
        <w:numPr>
          <w:ilvl w:val="0"/>
          <w:numId w:val="7"/>
        </w:numPr>
        <w:jc w:val="both"/>
      </w:pPr>
      <w:r w:rsidRPr="006E12EE">
        <w:t>Proporcionar un ambiente de apoyo: Los adolescentes que tienen un ambiente de apoyo tienen más probabilidades de estar motivados y tener un mejor bienestar psicológico. Los educadores y padres pueden proporcionar un ambiente de apoyo a los adolescentes brindándoles apoyo emocional y social, y fomentando la participación en actividades extracurriculares y comunitarias</w:t>
      </w:r>
      <w:r>
        <w:t>.</w:t>
      </w:r>
      <w:r w:rsidRPr="006E12EE">
        <w:t xml:space="preserve"> </w:t>
      </w:r>
      <w:r>
        <w:rPr>
          <w:rStyle w:val="Refdenotaalpie"/>
          <w:rFonts w:eastAsia="Arial" w:cs="Arial"/>
          <w:bCs/>
          <w:szCs w:val="24"/>
        </w:rPr>
        <w:footnoteReference w:id="27"/>
      </w:r>
    </w:p>
    <w:p w14:paraId="6427798D" w14:textId="77777777" w:rsidR="00935A59" w:rsidRDefault="00935A59" w:rsidP="00163641">
      <w:pPr>
        <w:pStyle w:val="Prrafodelista"/>
        <w:ind w:left="1004" w:firstLine="0"/>
        <w:jc w:val="both"/>
      </w:pPr>
    </w:p>
    <w:p w14:paraId="505CD4EB" w14:textId="0F05CF33" w:rsidR="00935A59" w:rsidRDefault="006E12EE">
      <w:pPr>
        <w:pStyle w:val="Prrafodelista"/>
        <w:numPr>
          <w:ilvl w:val="0"/>
          <w:numId w:val="7"/>
        </w:numPr>
        <w:jc w:val="both"/>
      </w:pPr>
      <w:r w:rsidRPr="006E12EE">
        <w:t>Fomentar la autonomía: Los adolescentes que tienen un sentido de autonomía tienen más probabilidades de estar motivados y tener un mejor bienestar psicológico. Los educadores y padres pueden fomentar la autonomía de los adolescentes brindándoles oportunidades para tomar decisiones y asumir responsabilidades, y permitiéndoles expresar sus opiniones y sentimientos</w:t>
      </w:r>
      <w:r>
        <w:t>.</w:t>
      </w:r>
      <w:r w:rsidRPr="006E12EE">
        <w:t xml:space="preserve"> </w:t>
      </w:r>
    </w:p>
    <w:p w14:paraId="7D67B115" w14:textId="77777777" w:rsidR="00935A59" w:rsidRDefault="00935A59" w:rsidP="00163641">
      <w:pPr>
        <w:ind w:firstLine="0"/>
        <w:jc w:val="both"/>
      </w:pPr>
    </w:p>
    <w:p w14:paraId="176DFCDB" w14:textId="02037BE0" w:rsidR="006E12EE" w:rsidRDefault="006E12EE">
      <w:pPr>
        <w:pStyle w:val="Prrafodelista"/>
        <w:numPr>
          <w:ilvl w:val="0"/>
          <w:numId w:val="7"/>
        </w:numPr>
        <w:jc w:val="both"/>
      </w:pPr>
      <w:r w:rsidRPr="006E12EE">
        <w:t>Proporcionar retroalimentación positiva: La retroalimentación positiva puede ser una herramienta efectiva para fomentar la motivación y el bienestar psicológico en los adolescentes. Los educadores y padres pueden proporcionar retroalimentación positiva a los adolescentes cuando tienen éxito en tareas desafiantes, y reconocer sus logros y esfuerzos</w:t>
      </w:r>
      <w:r>
        <w:t>.</w:t>
      </w:r>
      <w:r w:rsidRPr="006E12EE">
        <w:t xml:space="preserve"> </w:t>
      </w:r>
    </w:p>
    <w:p w14:paraId="5BB0D6EE" w14:textId="77777777" w:rsidR="00935A59" w:rsidRDefault="00935A59" w:rsidP="00163641">
      <w:pPr>
        <w:pStyle w:val="Prrafodelista"/>
        <w:ind w:left="1004" w:firstLine="0"/>
        <w:jc w:val="both"/>
      </w:pPr>
    </w:p>
    <w:p w14:paraId="0A8588AE" w14:textId="02ED10F9" w:rsidR="006E12EE" w:rsidRDefault="006E12EE">
      <w:pPr>
        <w:pStyle w:val="Prrafodelista"/>
        <w:numPr>
          <w:ilvl w:val="0"/>
          <w:numId w:val="7"/>
        </w:numPr>
        <w:jc w:val="both"/>
      </w:pPr>
      <w:r w:rsidRPr="006E12EE">
        <w:t>Fomentar la participación en actividades significativas: Los adolescentes que participan en actividades significativas tienen más probabilidades de estar motivados y tener un mejor bienestar psicológico. Los educadores y padres pueden fomentar la participación de los adolescentes en actividades significativas, como voluntariado, deportes y arte, que les permitan desarrollar habilidades y encontrar un sentido de propósito y significado.</w:t>
      </w:r>
    </w:p>
    <w:p w14:paraId="26AB4C58" w14:textId="77777777" w:rsidR="0076006D" w:rsidRPr="006E12EE" w:rsidRDefault="0076006D" w:rsidP="00163641">
      <w:pPr>
        <w:pStyle w:val="Prrafodelista"/>
        <w:ind w:left="1004" w:firstLine="0"/>
        <w:jc w:val="both"/>
      </w:pPr>
    </w:p>
    <w:p w14:paraId="7B63FC1E" w14:textId="65740927" w:rsidR="00510646" w:rsidRDefault="00C1353A" w:rsidP="00163641">
      <w:pPr>
        <w:pStyle w:val="Ttulo2"/>
        <w:jc w:val="both"/>
      </w:pPr>
      <w:bookmarkStart w:id="55" w:name="_Toc148682080"/>
      <w:r>
        <w:t>3.7 Participación de los padres en la educación</w:t>
      </w:r>
      <w:bookmarkEnd w:id="55"/>
    </w:p>
    <w:p w14:paraId="56BA5D14" w14:textId="77777777" w:rsidR="0076006D" w:rsidRDefault="0076006D" w:rsidP="00163641">
      <w:pPr>
        <w:jc w:val="both"/>
        <w:rPr>
          <w:rFonts w:eastAsia="Arial" w:cs="Arial"/>
          <w:b/>
          <w:szCs w:val="24"/>
        </w:rPr>
      </w:pPr>
    </w:p>
    <w:p w14:paraId="300D6890" w14:textId="26ABA034" w:rsidR="006E12EE" w:rsidRDefault="006E12EE" w:rsidP="00163641">
      <w:pPr>
        <w:jc w:val="both"/>
        <w:rPr>
          <w:shd w:val="clear" w:color="auto" w:fill="FFFFFF"/>
        </w:rPr>
      </w:pPr>
      <w:r>
        <w:rPr>
          <w:shd w:val="clear" w:color="auto" w:fill="FFFFFF"/>
        </w:rPr>
        <w:t xml:space="preserve">La participación de los padres en la educación es importante para el éxito académico y el bienestar de los estudiantes. Las estrategias para promover la participación de los padres incluyen la comunicación efectiva, la participación en actividades escolares, el apoyo en el hogar, la participación en la toma de decisiones y fomentar la </w:t>
      </w:r>
      <w:r>
        <w:rPr>
          <w:shd w:val="clear" w:color="auto" w:fill="FFFFFF"/>
        </w:rPr>
        <w:lastRenderedPageBreak/>
        <w:t>responsabilidad compartida. Es importante que los educadores y padres trabajen juntos para promover la participación de los padres en la educación y apoyar el éxito de los estudiantes.</w:t>
      </w:r>
    </w:p>
    <w:p w14:paraId="78AE33E6" w14:textId="77777777" w:rsidR="00935A59" w:rsidRDefault="00935A59" w:rsidP="00163641">
      <w:pPr>
        <w:jc w:val="both"/>
        <w:rPr>
          <w:rFonts w:eastAsia="Arial" w:cs="Arial"/>
          <w:b/>
          <w:szCs w:val="24"/>
        </w:rPr>
      </w:pPr>
    </w:p>
    <w:p w14:paraId="45CC04CF" w14:textId="1FC4D170" w:rsidR="00510646" w:rsidRDefault="00B0798C" w:rsidP="00163641">
      <w:pPr>
        <w:pStyle w:val="Ttulo3"/>
        <w:jc w:val="both"/>
      </w:pPr>
      <w:bookmarkStart w:id="56" w:name="_Toc148682081"/>
      <w:r>
        <w:t>3.7.1 Importancia del involucramiento de los padres en la educación de sus hijos.</w:t>
      </w:r>
      <w:bookmarkEnd w:id="56"/>
    </w:p>
    <w:p w14:paraId="6F5FB727" w14:textId="77777777" w:rsidR="00935A59" w:rsidRDefault="00935A59" w:rsidP="00163641">
      <w:pPr>
        <w:jc w:val="both"/>
        <w:rPr>
          <w:rFonts w:eastAsia="Arial" w:cs="Arial"/>
          <w:b/>
          <w:szCs w:val="24"/>
        </w:rPr>
      </w:pPr>
    </w:p>
    <w:p w14:paraId="38BE87BE" w14:textId="33F326B0" w:rsidR="003E752F" w:rsidRDefault="003E752F" w:rsidP="00163641">
      <w:pPr>
        <w:jc w:val="both"/>
        <w:rPr>
          <w:shd w:val="clear" w:color="auto" w:fill="FFFFFF"/>
        </w:rPr>
      </w:pPr>
      <w:r>
        <w:rPr>
          <w:shd w:val="clear" w:color="auto" w:fill="FFFFFF"/>
        </w:rPr>
        <w:t>Cuando los padres se involucran en la educación de sus hijos, los hijos suelen obtener mejores resultados en la escuela, se portan mejor y tienen actitudes más positivas hacia la escuela, lo que puede llevar a un mayor éxito en la vida. Además, el involucramiento de los padres puede ayudar a que los padres se sientan más conectados con la escuela y los educadores, lo que puede ayudar a establecer asociaciones exitosas entre la escuela y la familia</w:t>
      </w:r>
    </w:p>
    <w:p w14:paraId="61C3DB27" w14:textId="77777777" w:rsidR="00935A59" w:rsidRDefault="00935A59" w:rsidP="00163641">
      <w:pPr>
        <w:jc w:val="both"/>
        <w:rPr>
          <w:rFonts w:eastAsia="Arial" w:cs="Arial"/>
          <w:b/>
          <w:szCs w:val="24"/>
        </w:rPr>
      </w:pPr>
    </w:p>
    <w:p w14:paraId="3EE1410E" w14:textId="3F5F0DCA" w:rsidR="00510646" w:rsidRDefault="00B0798C" w:rsidP="00163641">
      <w:pPr>
        <w:pStyle w:val="Ttulo3"/>
        <w:jc w:val="both"/>
      </w:pPr>
      <w:bookmarkStart w:id="57" w:name="_Toc148682082"/>
      <w:r>
        <w:t>3.</w:t>
      </w:r>
      <w:r w:rsidR="00935A59">
        <w:t>7</w:t>
      </w:r>
      <w:r>
        <w:t>.2 Beneficios de la participación activa de los padres en la vida escolar.</w:t>
      </w:r>
      <w:bookmarkEnd w:id="57"/>
    </w:p>
    <w:p w14:paraId="395466AB" w14:textId="3BEDB3C1" w:rsidR="003E752F" w:rsidRDefault="003E752F" w:rsidP="00163641">
      <w:pPr>
        <w:jc w:val="both"/>
        <w:rPr>
          <w:shd w:val="clear" w:color="auto" w:fill="FFFFFF"/>
        </w:rPr>
      </w:pPr>
      <w:r>
        <w:rPr>
          <w:shd w:val="clear" w:color="auto" w:fill="FFFFFF"/>
        </w:rPr>
        <w:t>La participación activa de los padres en la vida escolar de sus hijos puede tener varios beneficios, entre ellos:</w:t>
      </w:r>
    </w:p>
    <w:p w14:paraId="446E5EBD" w14:textId="007E9A94" w:rsidR="003E752F" w:rsidRDefault="003E752F">
      <w:pPr>
        <w:pStyle w:val="Prrafodelista"/>
        <w:numPr>
          <w:ilvl w:val="0"/>
          <w:numId w:val="8"/>
        </w:numPr>
        <w:jc w:val="both"/>
      </w:pPr>
      <w:r w:rsidRPr="003E752F">
        <w:t>Respuestas oportunas a las necesidades del estudiante</w:t>
      </w:r>
      <w:r>
        <w:rPr>
          <w:rStyle w:val="Refdenotaalpie"/>
          <w:rFonts w:eastAsia="Arial" w:cs="Arial"/>
          <w:bCs/>
          <w:szCs w:val="24"/>
        </w:rPr>
        <w:footnoteReference w:id="28"/>
      </w:r>
      <w:r w:rsidRPr="003E752F">
        <w:t>.</w:t>
      </w:r>
    </w:p>
    <w:p w14:paraId="7AC3701D" w14:textId="77777777" w:rsidR="00935A59" w:rsidRPr="003E752F" w:rsidRDefault="00935A59" w:rsidP="00163641">
      <w:pPr>
        <w:pStyle w:val="Prrafodelista"/>
        <w:ind w:left="1004" w:firstLine="0"/>
        <w:jc w:val="both"/>
      </w:pPr>
    </w:p>
    <w:p w14:paraId="5E31C0CD" w14:textId="2F3EEFFF" w:rsidR="003E752F" w:rsidRDefault="003E752F">
      <w:pPr>
        <w:pStyle w:val="Prrafodelista"/>
        <w:numPr>
          <w:ilvl w:val="0"/>
          <w:numId w:val="8"/>
        </w:numPr>
        <w:jc w:val="both"/>
      </w:pPr>
      <w:r w:rsidRPr="003E752F">
        <w:t>Aumento del conocimiento de los padres acerca del desarrollo del niño, lo que puede llevar a un aumento de sus habilidades parentales y la calidad de sus interacciones</w:t>
      </w:r>
      <w:r>
        <w:rPr>
          <w:rStyle w:val="Refdenotaalpie"/>
          <w:rFonts w:eastAsia="Arial" w:cs="Arial"/>
          <w:bCs/>
          <w:szCs w:val="24"/>
        </w:rPr>
        <w:footnoteReference w:id="29"/>
      </w:r>
      <w:r>
        <w:t>.</w:t>
      </w:r>
    </w:p>
    <w:p w14:paraId="218196AC" w14:textId="77777777" w:rsidR="00935A59" w:rsidRPr="003E752F" w:rsidRDefault="00935A59" w:rsidP="00163641">
      <w:pPr>
        <w:pStyle w:val="Prrafodelista"/>
        <w:ind w:left="1004" w:firstLine="0"/>
        <w:jc w:val="both"/>
      </w:pPr>
    </w:p>
    <w:p w14:paraId="2F4A85BC" w14:textId="42A9D4D4" w:rsidR="003E752F" w:rsidRPr="003E752F" w:rsidRDefault="003E752F">
      <w:pPr>
        <w:pStyle w:val="Prrafodelista"/>
        <w:numPr>
          <w:ilvl w:val="0"/>
          <w:numId w:val="8"/>
        </w:numPr>
        <w:jc w:val="both"/>
      </w:pPr>
      <w:r w:rsidRPr="003E752F">
        <w:t>Mayor seguridad y confianza en los estudiantes.</w:t>
      </w:r>
    </w:p>
    <w:p w14:paraId="1377E61C" w14:textId="4CC05DE0" w:rsidR="00935A59" w:rsidRDefault="003E752F">
      <w:pPr>
        <w:pStyle w:val="Prrafodelista"/>
        <w:numPr>
          <w:ilvl w:val="0"/>
          <w:numId w:val="8"/>
        </w:numPr>
        <w:jc w:val="both"/>
      </w:pPr>
      <w:r w:rsidRPr="003E752F">
        <w:t>Motivación al logro, lo que puede llevar a un mejor rendimiento y productividad</w:t>
      </w:r>
      <w:r>
        <w:rPr>
          <w:rStyle w:val="Refdenotaalpie"/>
          <w:rFonts w:eastAsia="Arial" w:cs="Arial"/>
          <w:bCs/>
          <w:szCs w:val="24"/>
        </w:rPr>
        <w:footnoteReference w:id="30"/>
      </w:r>
      <w:r w:rsidRPr="003E752F">
        <w:t>.</w:t>
      </w:r>
    </w:p>
    <w:p w14:paraId="091B9871" w14:textId="77777777" w:rsidR="00935A59" w:rsidRPr="003E752F" w:rsidRDefault="00935A59" w:rsidP="00163641">
      <w:pPr>
        <w:pStyle w:val="Prrafodelista"/>
        <w:ind w:left="1004" w:firstLine="0"/>
        <w:jc w:val="both"/>
      </w:pPr>
    </w:p>
    <w:p w14:paraId="5FE0E376" w14:textId="55DB0796" w:rsidR="003E752F" w:rsidRDefault="003E752F">
      <w:pPr>
        <w:pStyle w:val="Prrafodelista"/>
        <w:numPr>
          <w:ilvl w:val="0"/>
          <w:numId w:val="8"/>
        </w:numPr>
        <w:jc w:val="both"/>
      </w:pPr>
      <w:r w:rsidRPr="003E752F">
        <w:t>Aumento de la autoestima de los estudiantes.</w:t>
      </w:r>
    </w:p>
    <w:p w14:paraId="4C4F352F" w14:textId="77777777" w:rsidR="00935A59" w:rsidRDefault="00935A59" w:rsidP="00163641">
      <w:pPr>
        <w:pStyle w:val="Prrafodelista"/>
        <w:ind w:left="1004" w:firstLine="0"/>
        <w:jc w:val="both"/>
      </w:pPr>
    </w:p>
    <w:p w14:paraId="6E81DA74" w14:textId="72F21652" w:rsidR="003E752F" w:rsidRPr="003E752F" w:rsidRDefault="003E752F">
      <w:pPr>
        <w:pStyle w:val="Prrafodelista"/>
        <w:numPr>
          <w:ilvl w:val="0"/>
          <w:numId w:val="8"/>
        </w:numPr>
        <w:jc w:val="both"/>
      </w:pPr>
      <w:r w:rsidRPr="003E752F">
        <w:t>Fortalecimiento de las escuelas y participación en el proyecto educativo, lo que puede ayudar a los niños a encontrar un equilibrio saludable en su vida.</w:t>
      </w:r>
    </w:p>
    <w:p w14:paraId="07912BD4" w14:textId="77777777" w:rsidR="00935A59" w:rsidRDefault="00935A59" w:rsidP="00163641">
      <w:pPr>
        <w:pStyle w:val="Prrafodelista"/>
        <w:ind w:left="1004" w:firstLine="0"/>
        <w:jc w:val="both"/>
      </w:pPr>
    </w:p>
    <w:p w14:paraId="4CD8260C" w14:textId="01D5F128" w:rsidR="003E752F" w:rsidRPr="003E752F" w:rsidRDefault="003E752F">
      <w:pPr>
        <w:pStyle w:val="Prrafodelista"/>
        <w:numPr>
          <w:ilvl w:val="0"/>
          <w:numId w:val="8"/>
        </w:numPr>
        <w:jc w:val="both"/>
      </w:pPr>
      <w:r w:rsidRPr="003E752F">
        <w:t>Mejora de la calidad del proceso educativo.</w:t>
      </w:r>
    </w:p>
    <w:p w14:paraId="4877B26E" w14:textId="77777777" w:rsidR="00935A59" w:rsidRDefault="00935A59" w:rsidP="00163641">
      <w:pPr>
        <w:pStyle w:val="Prrafodelista"/>
        <w:ind w:left="1004" w:firstLine="0"/>
        <w:jc w:val="both"/>
      </w:pPr>
    </w:p>
    <w:p w14:paraId="15E553FC" w14:textId="674B2282" w:rsidR="003E752F" w:rsidRPr="003E752F" w:rsidRDefault="003E752F">
      <w:pPr>
        <w:pStyle w:val="Prrafodelista"/>
        <w:numPr>
          <w:ilvl w:val="0"/>
          <w:numId w:val="8"/>
        </w:numPr>
        <w:jc w:val="both"/>
      </w:pPr>
      <w:r w:rsidRPr="003E752F">
        <w:t>Desarrollo de habilidades sociales y emocionales.</w:t>
      </w:r>
    </w:p>
    <w:p w14:paraId="5F524A1D" w14:textId="77777777" w:rsidR="00935A59" w:rsidRDefault="00935A59" w:rsidP="00163641">
      <w:pPr>
        <w:pStyle w:val="Prrafodelista"/>
        <w:ind w:left="1004" w:firstLine="0"/>
        <w:jc w:val="both"/>
      </w:pPr>
    </w:p>
    <w:p w14:paraId="220064DA" w14:textId="3304EF04" w:rsidR="003E752F" w:rsidRPr="003E752F" w:rsidRDefault="003E752F">
      <w:pPr>
        <w:pStyle w:val="Prrafodelista"/>
        <w:numPr>
          <w:ilvl w:val="0"/>
          <w:numId w:val="8"/>
        </w:numPr>
        <w:jc w:val="both"/>
      </w:pPr>
      <w:r w:rsidRPr="003E752F">
        <w:t>Mayor integración entre el entorno familiar y educativo, lo que puede mejorar tanto el rendimiento académico como personal de los estudiantes</w:t>
      </w:r>
      <w:r>
        <w:rPr>
          <w:rStyle w:val="Refdenotaalpie"/>
          <w:rFonts w:eastAsia="Arial" w:cs="Arial"/>
          <w:bCs/>
          <w:szCs w:val="24"/>
        </w:rPr>
        <w:footnoteReference w:id="31"/>
      </w:r>
      <w:r w:rsidRPr="003E752F">
        <w:t>.</w:t>
      </w:r>
    </w:p>
    <w:p w14:paraId="7C8844BB" w14:textId="77777777" w:rsidR="003E752F" w:rsidRDefault="003E752F" w:rsidP="00163641">
      <w:pPr>
        <w:jc w:val="both"/>
        <w:rPr>
          <w:rFonts w:eastAsia="Arial" w:cs="Arial"/>
          <w:b/>
          <w:szCs w:val="24"/>
        </w:rPr>
      </w:pPr>
    </w:p>
    <w:p w14:paraId="62899757" w14:textId="0AA69A5C" w:rsidR="00510646" w:rsidRDefault="00B0798C" w:rsidP="00163641">
      <w:pPr>
        <w:pStyle w:val="Ttulo3"/>
        <w:jc w:val="both"/>
      </w:pPr>
      <w:bookmarkStart w:id="58" w:name="_Toc148682083"/>
      <w:r>
        <w:t>3.7.3 Programas y actividades para fomentar la participación de los padres en la educación.</w:t>
      </w:r>
      <w:bookmarkEnd w:id="58"/>
    </w:p>
    <w:p w14:paraId="55B2C6BF" w14:textId="77777777" w:rsidR="00935A59" w:rsidRDefault="00935A59" w:rsidP="00163641">
      <w:pPr>
        <w:jc w:val="both"/>
        <w:rPr>
          <w:rFonts w:eastAsia="Arial" w:cs="Arial"/>
          <w:b/>
          <w:szCs w:val="24"/>
        </w:rPr>
      </w:pPr>
    </w:p>
    <w:p w14:paraId="056F0608" w14:textId="77777777" w:rsidR="00F55110" w:rsidRDefault="00F55110" w:rsidP="00163641">
      <w:pPr>
        <w:jc w:val="both"/>
        <w:rPr>
          <w:rFonts w:eastAsia="Arial" w:cs="Arial"/>
          <w:b/>
          <w:szCs w:val="24"/>
        </w:rPr>
      </w:pPr>
      <w:r w:rsidRPr="0076006D">
        <w:t>existen varios programas y actividades que pueden ser implementados para fomentar la participación de los padres en la educación de sus hijos, como la visita domiciliaria, las actividades festivas y de celebración, los encuentros formales entre familias, profesores y directores, las actividades de formación integral de padres, los boletines informativos, el periódico escolar, la participación de los padres en los compromisos escolares, el fortalecimiento de las habilidades parentales y fomentar la colaboración directa de la familia en los procesos de enseñanza - aprendizaje y desarrollo integral de la personalidad del alumnado</w:t>
      </w:r>
      <w:r>
        <w:rPr>
          <w:rFonts w:ascii="Segoe UI" w:hAnsi="Segoe UI" w:cs="Segoe UI"/>
          <w:color w:val="27272A"/>
          <w:shd w:val="clear" w:color="auto" w:fill="FFFFFF"/>
        </w:rPr>
        <w:t>.</w:t>
      </w:r>
      <w:r>
        <w:rPr>
          <w:rFonts w:eastAsia="Arial" w:cs="Arial"/>
          <w:b/>
          <w:szCs w:val="24"/>
        </w:rPr>
        <w:t xml:space="preserve"> </w:t>
      </w:r>
    </w:p>
    <w:p w14:paraId="344A8C42" w14:textId="77777777" w:rsidR="00F55110" w:rsidRDefault="00F55110" w:rsidP="00163641">
      <w:pPr>
        <w:jc w:val="both"/>
        <w:rPr>
          <w:rFonts w:eastAsia="Arial" w:cs="Arial"/>
          <w:b/>
          <w:szCs w:val="24"/>
        </w:rPr>
      </w:pPr>
    </w:p>
    <w:p w14:paraId="537FDBF7" w14:textId="2BAD0948" w:rsidR="00510646" w:rsidRDefault="00C1353A" w:rsidP="00163641">
      <w:pPr>
        <w:pStyle w:val="Ttulo2"/>
        <w:jc w:val="both"/>
      </w:pPr>
      <w:bookmarkStart w:id="59" w:name="_Toc148682084"/>
      <w:r>
        <w:lastRenderedPageBreak/>
        <w:t>3.8 Estrategias de intervención y mejora educativa</w:t>
      </w:r>
      <w:bookmarkEnd w:id="59"/>
    </w:p>
    <w:p w14:paraId="36DE0BEA" w14:textId="77777777" w:rsidR="00935A59" w:rsidRDefault="00935A59" w:rsidP="00163641">
      <w:pPr>
        <w:jc w:val="both"/>
        <w:rPr>
          <w:rFonts w:eastAsia="Arial" w:cs="Arial"/>
          <w:b/>
          <w:szCs w:val="24"/>
        </w:rPr>
      </w:pPr>
    </w:p>
    <w:p w14:paraId="47633EF7" w14:textId="09A86755" w:rsidR="00F55110" w:rsidRDefault="00F55110" w:rsidP="00163641">
      <w:pPr>
        <w:jc w:val="both"/>
        <w:rPr>
          <w:rFonts w:eastAsia="Arial" w:cs="Arial"/>
          <w:b/>
          <w:szCs w:val="24"/>
        </w:rPr>
      </w:pPr>
      <w:r>
        <w:rPr>
          <w:shd w:val="clear" w:color="auto" w:fill="FFFFFF"/>
        </w:rPr>
        <w:t>pueden ser útiles para mejorar la comunicación y la participación de los padres en la educación de sus hijos, algunas de las estrategias son: el periódico escolar, las entrevistas padres-profesores-alumnos, los boletines informativos, las tarjetas de felicitación, los encuentros de puertas abiertas, la participación de la familia en la educación escolar, el fortalecimiento de los centros educativos, la visita domiciliaria y las actividades festivas y de celebración. Además, la participación de los padres en la educación de sus hijos puede tener beneficios en la seguridad, confianza, motivación al logro, rendimiento y productividad, autoestima y habilidades sociales de los niños.</w:t>
      </w:r>
    </w:p>
    <w:p w14:paraId="6B267A21" w14:textId="61B2CFBD" w:rsidR="00510646" w:rsidRDefault="00935A59" w:rsidP="00163641">
      <w:pPr>
        <w:pStyle w:val="Ttulo3"/>
        <w:jc w:val="both"/>
      </w:pPr>
      <w:bookmarkStart w:id="60" w:name="_Toc148682085"/>
      <w:r>
        <w:t>3.8.1 Programas y enfoques educativos para abordar las ausencias y la falta de interés.</w:t>
      </w:r>
      <w:bookmarkEnd w:id="60"/>
    </w:p>
    <w:p w14:paraId="19BF2F2B" w14:textId="77777777" w:rsidR="00935A59" w:rsidRDefault="00935A59" w:rsidP="00163641">
      <w:pPr>
        <w:jc w:val="both"/>
        <w:rPr>
          <w:rFonts w:eastAsia="Arial" w:cs="Arial"/>
          <w:b/>
          <w:szCs w:val="24"/>
        </w:rPr>
      </w:pPr>
    </w:p>
    <w:p w14:paraId="4DAF47C6" w14:textId="472004F9" w:rsidR="005F1449" w:rsidRDefault="005F1449">
      <w:pPr>
        <w:pStyle w:val="Prrafodelista"/>
        <w:numPr>
          <w:ilvl w:val="0"/>
          <w:numId w:val="9"/>
        </w:numPr>
        <w:jc w:val="both"/>
      </w:pPr>
      <w:r w:rsidRPr="0076006D">
        <w:rPr>
          <w:b/>
          <w:bCs/>
        </w:rPr>
        <w:t>Modalidades educativas flexibles:</w:t>
      </w:r>
      <w:r w:rsidRPr="005F1449">
        <w:t xml:space="preserve"> La pandemia ha generado un aumento en las tasas de deserción escolar en la región. Por lo tanto, se deben repensar e implementar modalidades de educación flexible que apoyen la reinserción de los estudiantes al sistema educativo.</w:t>
      </w:r>
    </w:p>
    <w:p w14:paraId="36BF23D7" w14:textId="77777777" w:rsidR="00935A59" w:rsidRPr="005F1449" w:rsidRDefault="00935A59" w:rsidP="00163641">
      <w:pPr>
        <w:pStyle w:val="Prrafodelista"/>
        <w:ind w:left="1004" w:firstLine="0"/>
        <w:jc w:val="both"/>
      </w:pPr>
    </w:p>
    <w:p w14:paraId="6075C3CB" w14:textId="54FD32B1" w:rsidR="00935A59" w:rsidRPr="005F1449" w:rsidRDefault="005F1449">
      <w:pPr>
        <w:pStyle w:val="Prrafodelista"/>
        <w:numPr>
          <w:ilvl w:val="0"/>
          <w:numId w:val="9"/>
        </w:numPr>
        <w:jc w:val="both"/>
      </w:pPr>
      <w:r w:rsidRPr="0076006D">
        <w:rPr>
          <w:b/>
          <w:bCs/>
        </w:rPr>
        <w:t>Espacios pedagógicos colaborativos:</w:t>
      </w:r>
      <w:r w:rsidRPr="005F1449">
        <w:t xml:space="preserve"> Facilitar espacios pedagógicos colaborativos puede permitir a los docentes explorar estrategias didácticas que garanticen mejores niveles de aprendizaje, motivación y participación de los estudiantes.</w:t>
      </w:r>
    </w:p>
    <w:p w14:paraId="47001CA1" w14:textId="77777777" w:rsidR="00935A59" w:rsidRPr="00935A59" w:rsidRDefault="00935A59" w:rsidP="00163641">
      <w:pPr>
        <w:pStyle w:val="Prrafodelista"/>
        <w:ind w:left="1004" w:firstLine="0"/>
        <w:jc w:val="both"/>
      </w:pPr>
    </w:p>
    <w:p w14:paraId="791D526D" w14:textId="108E87E5" w:rsidR="005F1449" w:rsidRPr="005F1449" w:rsidRDefault="005F1449">
      <w:pPr>
        <w:pStyle w:val="Prrafodelista"/>
        <w:numPr>
          <w:ilvl w:val="0"/>
          <w:numId w:val="9"/>
        </w:numPr>
        <w:jc w:val="both"/>
      </w:pPr>
      <w:r w:rsidRPr="0076006D">
        <w:rPr>
          <w:b/>
          <w:bCs/>
        </w:rPr>
        <w:t>Enfoques efectivos para la educación básica:</w:t>
      </w:r>
      <w:r w:rsidRPr="005F1449">
        <w:t xml:space="preserve"> Las divergencias en los programas de estudio, el contenido de los libros de texto y la vida de los niños debido a la falta de reflexión pueden afectar las contribuciones educativas. Los enfoques efectivos de la educación básica pueden ayudar a abordar estos problemas</w:t>
      </w:r>
    </w:p>
    <w:p w14:paraId="2D9CA839" w14:textId="77777777" w:rsidR="00935A59" w:rsidRPr="00935A59" w:rsidRDefault="00935A59" w:rsidP="00163641">
      <w:pPr>
        <w:pStyle w:val="Prrafodelista"/>
        <w:ind w:left="1004" w:firstLine="0"/>
        <w:jc w:val="both"/>
      </w:pPr>
    </w:p>
    <w:p w14:paraId="22BE9A23" w14:textId="6A572E6B" w:rsidR="005F1449" w:rsidRPr="005F1449" w:rsidRDefault="005F1449">
      <w:pPr>
        <w:pStyle w:val="Prrafodelista"/>
        <w:numPr>
          <w:ilvl w:val="0"/>
          <w:numId w:val="9"/>
        </w:numPr>
        <w:jc w:val="both"/>
      </w:pPr>
      <w:r w:rsidRPr="0076006D">
        <w:rPr>
          <w:b/>
          <w:bCs/>
        </w:rPr>
        <w:lastRenderedPageBreak/>
        <w:t>Enfoques positivos y proactivos para apoyar a los niños con discapacidades:</w:t>
      </w:r>
      <w:r w:rsidRPr="005F1449">
        <w:t xml:space="preserve"> esta guía proporciona estrategias para apoyar a los niños con discapacidades, incluida la reintegración en la escuela o programas después de períodos prolongados de aprendizaje virtual u otras ausencias de la escuela.</w:t>
      </w:r>
    </w:p>
    <w:p w14:paraId="3C6C5ABE" w14:textId="77777777" w:rsidR="00935A59" w:rsidRPr="00935A59" w:rsidRDefault="00935A59" w:rsidP="00163641">
      <w:pPr>
        <w:pStyle w:val="Prrafodelista"/>
        <w:ind w:left="1004" w:firstLine="0"/>
        <w:jc w:val="both"/>
      </w:pPr>
    </w:p>
    <w:p w14:paraId="4CA8AD97" w14:textId="22414121" w:rsidR="005F1449" w:rsidRPr="005F1449" w:rsidRDefault="005F1449">
      <w:pPr>
        <w:pStyle w:val="Prrafodelista"/>
        <w:numPr>
          <w:ilvl w:val="0"/>
          <w:numId w:val="9"/>
        </w:numPr>
        <w:jc w:val="both"/>
      </w:pPr>
      <w:r w:rsidRPr="0076006D">
        <w:rPr>
          <w:b/>
          <w:bCs/>
        </w:rPr>
        <w:t>Prácticas de desarrollo apropiadas:</w:t>
      </w:r>
      <w:r w:rsidRPr="005F1449">
        <w:t xml:space="preserve"> Las prácticas de desarrollo apropiadas reconocen y apoyan a cada persona como miembro valioso de la comunidad educativa. Por lo tanto, para ser efectivas, las prácticas educativas deben ser apropiadas para el desarrollo y apoyar las necesidades de cada individuo.</w:t>
      </w:r>
    </w:p>
    <w:p w14:paraId="2ECD9BE2" w14:textId="77777777" w:rsidR="00935A59" w:rsidRPr="00935A59" w:rsidRDefault="00935A59" w:rsidP="00163641">
      <w:pPr>
        <w:pStyle w:val="Prrafodelista"/>
        <w:ind w:left="1004" w:firstLine="0"/>
        <w:jc w:val="both"/>
      </w:pPr>
    </w:p>
    <w:p w14:paraId="7E185DE2" w14:textId="23E1F701" w:rsidR="005F1449" w:rsidRPr="005F1449" w:rsidRDefault="005F1449">
      <w:pPr>
        <w:pStyle w:val="Prrafodelista"/>
        <w:numPr>
          <w:ilvl w:val="0"/>
          <w:numId w:val="9"/>
        </w:numPr>
        <w:jc w:val="both"/>
      </w:pPr>
      <w:r w:rsidRPr="0076006D">
        <w:rPr>
          <w:b/>
          <w:bCs/>
        </w:rPr>
        <w:t>Prácticas de prevención e intervención basadas en evidencia:</w:t>
      </w:r>
      <w:r w:rsidRPr="005F1449">
        <w:t xml:space="preserve"> la implementación de prácticas de prevención e intervención basadas en evidencia puede ayudar a apoyar y responder de manera efectiva al comportamiento de los niños en todos los entornos escolares o programáticos</w:t>
      </w:r>
      <w:r w:rsidR="008373DC">
        <w:t>.</w:t>
      </w:r>
      <w:r w:rsidR="008373DC">
        <w:rPr>
          <w:rStyle w:val="Refdenotaalpie"/>
          <w:rFonts w:eastAsia="Arial" w:cs="Arial"/>
          <w:szCs w:val="24"/>
        </w:rPr>
        <w:footnoteReference w:id="32"/>
      </w:r>
    </w:p>
    <w:p w14:paraId="26463D2B" w14:textId="77777777" w:rsidR="0088566D" w:rsidRDefault="0088566D" w:rsidP="00163641">
      <w:pPr>
        <w:jc w:val="both"/>
        <w:rPr>
          <w:rFonts w:eastAsia="Arial" w:cs="Arial"/>
          <w:b/>
          <w:szCs w:val="24"/>
        </w:rPr>
      </w:pPr>
    </w:p>
    <w:p w14:paraId="3E28374E" w14:textId="4CB8C416" w:rsidR="00510646" w:rsidRDefault="00935A59" w:rsidP="00163641">
      <w:pPr>
        <w:pStyle w:val="Ttulo3"/>
        <w:jc w:val="both"/>
      </w:pPr>
      <w:bookmarkStart w:id="61" w:name="_Toc148682086"/>
      <w:r>
        <w:t>3.8.2 Buenas prácticas en la implementación de intervenciones educativas.</w:t>
      </w:r>
      <w:bookmarkEnd w:id="61"/>
    </w:p>
    <w:p w14:paraId="0CC63FA4" w14:textId="77777777" w:rsidR="00935A59" w:rsidRPr="0076006D" w:rsidRDefault="00935A59" w:rsidP="00163641">
      <w:pPr>
        <w:jc w:val="both"/>
        <w:rPr>
          <w:rFonts w:eastAsia="Arial" w:cs="Arial"/>
          <w:b/>
          <w:bCs/>
          <w:szCs w:val="24"/>
        </w:rPr>
      </w:pPr>
    </w:p>
    <w:p w14:paraId="36CCE430" w14:textId="77777777" w:rsidR="000A01DD" w:rsidRDefault="000A01DD">
      <w:pPr>
        <w:pStyle w:val="Prrafodelista"/>
        <w:numPr>
          <w:ilvl w:val="0"/>
          <w:numId w:val="10"/>
        </w:numPr>
        <w:jc w:val="both"/>
      </w:pPr>
      <w:r w:rsidRPr="0076006D">
        <w:rPr>
          <w:b/>
          <w:bCs/>
        </w:rPr>
        <w:t>Definir buenas prácticas</w:t>
      </w:r>
      <w:r w:rsidRPr="000A01DD">
        <w:t xml:space="preserve">: Las buenas prácticas docentes son intervenciones educativas que facilitan el desarrollo de actividades de aprendizaje en las que se logran de manera eficiente los objetivos de aprendizaje. </w:t>
      </w:r>
    </w:p>
    <w:p w14:paraId="67311707" w14:textId="77777777" w:rsidR="00935A59" w:rsidRPr="000A01DD" w:rsidRDefault="00935A59" w:rsidP="00163641">
      <w:pPr>
        <w:pStyle w:val="Prrafodelista"/>
        <w:ind w:left="1004" w:firstLine="0"/>
        <w:jc w:val="both"/>
      </w:pPr>
    </w:p>
    <w:p w14:paraId="78501EE7" w14:textId="20BABC0C" w:rsidR="000A01DD" w:rsidRPr="000A01DD" w:rsidRDefault="000A01DD">
      <w:pPr>
        <w:pStyle w:val="Prrafodelista"/>
        <w:numPr>
          <w:ilvl w:val="0"/>
          <w:numId w:val="10"/>
        </w:numPr>
        <w:jc w:val="both"/>
      </w:pPr>
      <w:r w:rsidRPr="0076006D">
        <w:rPr>
          <w:b/>
        </w:rPr>
        <w:t>Intervenciones institucionales:</w:t>
      </w:r>
      <w:r w:rsidRPr="000A01DD">
        <w:t xml:space="preserve"> La implementación de buenas prácticas requiere intervenciones institucionales en una amplia gama de aspectos y dimensiones que involucran directamente a ambos actores.</w:t>
      </w:r>
    </w:p>
    <w:p w14:paraId="713B9FF0" w14:textId="77777777" w:rsidR="00935A59" w:rsidRPr="00935A59" w:rsidRDefault="00935A59" w:rsidP="00163641">
      <w:pPr>
        <w:pStyle w:val="Prrafodelista"/>
        <w:ind w:left="1004" w:firstLine="0"/>
        <w:jc w:val="both"/>
      </w:pPr>
    </w:p>
    <w:p w14:paraId="5E62BD03" w14:textId="614D657F" w:rsidR="000A01DD" w:rsidRPr="000A01DD" w:rsidRDefault="000A01DD">
      <w:pPr>
        <w:pStyle w:val="Prrafodelista"/>
        <w:numPr>
          <w:ilvl w:val="0"/>
          <w:numId w:val="10"/>
        </w:numPr>
        <w:jc w:val="both"/>
      </w:pPr>
      <w:r w:rsidRPr="0076006D">
        <w:rPr>
          <w:b/>
        </w:rPr>
        <w:lastRenderedPageBreak/>
        <w:t xml:space="preserve">Modelo pedagógico: </w:t>
      </w:r>
      <w:r w:rsidRPr="000A01DD">
        <w:t>La pedagogía implementada en la educación virtual favorece los procesos de enseñanza basados ​​en la formación de redes y el aprendizaje activo. Apoya la creación de comunidades interactivas de aprendizaje, donde lo esencial no es la interacción de la persona con la herramienta tecnológica, sino la interactividad y comunicación entre el docente y el alumno, así como entre los alumnos.</w:t>
      </w:r>
    </w:p>
    <w:p w14:paraId="49391453" w14:textId="77777777" w:rsidR="00935A59" w:rsidRPr="00935A59" w:rsidRDefault="00935A59" w:rsidP="00163641">
      <w:pPr>
        <w:pStyle w:val="Prrafodelista"/>
        <w:ind w:left="1004" w:firstLine="0"/>
        <w:jc w:val="both"/>
      </w:pPr>
    </w:p>
    <w:p w14:paraId="52624A67" w14:textId="17739C1F" w:rsidR="000A01DD" w:rsidRPr="000A01DD" w:rsidRDefault="000A01DD">
      <w:pPr>
        <w:pStyle w:val="Prrafodelista"/>
        <w:numPr>
          <w:ilvl w:val="0"/>
          <w:numId w:val="10"/>
        </w:numPr>
        <w:jc w:val="both"/>
      </w:pPr>
      <w:r w:rsidRPr="0076006D">
        <w:rPr>
          <w:b/>
        </w:rPr>
        <w:t>Enfoque basado en competencias:</w:t>
      </w:r>
      <w:r w:rsidRPr="000A01DD">
        <w:t xml:space="preserve"> Un modelo educativo basado en competencias guía todas las intervenciones educativas de la institución, la docencia, la investigación y la extensión.</w:t>
      </w:r>
    </w:p>
    <w:p w14:paraId="3F51D787" w14:textId="77777777" w:rsidR="00935A59" w:rsidRPr="00935A59" w:rsidRDefault="00935A59" w:rsidP="00163641">
      <w:pPr>
        <w:pStyle w:val="Prrafodelista"/>
        <w:ind w:left="1004" w:firstLine="0"/>
        <w:jc w:val="both"/>
      </w:pPr>
    </w:p>
    <w:p w14:paraId="0FB670D5" w14:textId="2DCD7D6F" w:rsidR="000A01DD" w:rsidRPr="000A01DD" w:rsidRDefault="000A01DD">
      <w:pPr>
        <w:pStyle w:val="Prrafodelista"/>
        <w:numPr>
          <w:ilvl w:val="0"/>
          <w:numId w:val="10"/>
        </w:numPr>
        <w:jc w:val="both"/>
      </w:pPr>
      <w:r w:rsidRPr="0076006D">
        <w:rPr>
          <w:b/>
        </w:rPr>
        <w:t>Necesidades reales</w:t>
      </w:r>
      <w:r w:rsidRPr="000A01DD">
        <w:t>: alinear las intervenciones con las necesidades reales. Implementar acciones basadas en las necesidades reales de la población objetivo</w:t>
      </w:r>
    </w:p>
    <w:p w14:paraId="699834BF" w14:textId="77777777" w:rsidR="00935A59" w:rsidRPr="00935A59" w:rsidRDefault="00935A59" w:rsidP="00163641">
      <w:pPr>
        <w:pStyle w:val="Prrafodelista"/>
        <w:ind w:left="1004" w:firstLine="0"/>
        <w:jc w:val="both"/>
      </w:pPr>
    </w:p>
    <w:p w14:paraId="4C627868" w14:textId="41C62578" w:rsidR="000A01DD" w:rsidRPr="000A01DD" w:rsidRDefault="000A01DD">
      <w:pPr>
        <w:pStyle w:val="Prrafodelista"/>
        <w:numPr>
          <w:ilvl w:val="0"/>
          <w:numId w:val="10"/>
        </w:numPr>
        <w:jc w:val="both"/>
      </w:pPr>
      <w:r w:rsidRPr="0076006D">
        <w:rPr>
          <w:b/>
        </w:rPr>
        <w:t>Modificar los métodos de enseñanza</w:t>
      </w:r>
      <w:r w:rsidRPr="000A01DD">
        <w:t>: Las buenas prácticas docentes implican un proceso de cambio que debe modificar las formas de construir el conocimiento</w:t>
      </w:r>
    </w:p>
    <w:p w14:paraId="394B2ED5" w14:textId="77777777" w:rsidR="00935A59" w:rsidRPr="00935A59" w:rsidRDefault="00935A59" w:rsidP="00163641">
      <w:pPr>
        <w:pStyle w:val="Prrafodelista"/>
        <w:ind w:left="1004" w:firstLine="0"/>
        <w:jc w:val="both"/>
      </w:pPr>
    </w:p>
    <w:p w14:paraId="0B92A1CF" w14:textId="0F2C8085" w:rsidR="000A01DD" w:rsidRPr="000A01DD" w:rsidRDefault="000A01DD">
      <w:pPr>
        <w:pStyle w:val="Prrafodelista"/>
        <w:numPr>
          <w:ilvl w:val="0"/>
          <w:numId w:val="10"/>
        </w:numPr>
        <w:jc w:val="both"/>
      </w:pPr>
      <w:r w:rsidRPr="0076006D">
        <w:rPr>
          <w:b/>
        </w:rPr>
        <w:t>Aprendizaje eficiente</w:t>
      </w:r>
      <w:r w:rsidRPr="000A01DD">
        <w:t>: Las buenas prácticas son intervenciones educativas que promueven el desarrollo de experiencias de aprendizaje para lograr de manera eficiente objetivos educativos y aprendizajes de alto valor educativo.</w:t>
      </w:r>
      <w:r>
        <w:rPr>
          <w:rStyle w:val="Refdenotaalpie"/>
          <w:rFonts w:eastAsia="Arial" w:cs="Arial"/>
          <w:bCs/>
          <w:szCs w:val="24"/>
        </w:rPr>
        <w:footnoteReference w:id="33"/>
      </w:r>
    </w:p>
    <w:p w14:paraId="1C0CFF07" w14:textId="77777777" w:rsidR="00510646" w:rsidRDefault="00510646" w:rsidP="00163641">
      <w:pPr>
        <w:jc w:val="both"/>
        <w:rPr>
          <w:b/>
        </w:rPr>
      </w:pPr>
    </w:p>
    <w:p w14:paraId="1CCD10AD" w14:textId="77777777" w:rsidR="0076006D" w:rsidRDefault="0076006D" w:rsidP="00163641">
      <w:pPr>
        <w:jc w:val="both"/>
        <w:rPr>
          <w:b/>
        </w:rPr>
      </w:pPr>
    </w:p>
    <w:p w14:paraId="39A05F93" w14:textId="77777777" w:rsidR="00510646" w:rsidRDefault="00C1353A" w:rsidP="00163641">
      <w:pPr>
        <w:pStyle w:val="Ttulo1"/>
        <w:jc w:val="both"/>
      </w:pPr>
      <w:bookmarkStart w:id="62" w:name="_Toc148682087"/>
      <w:r>
        <w:t>CAPITULO IV. MARCO ADMINISTRATIVO</w:t>
      </w:r>
      <w:bookmarkEnd w:id="62"/>
    </w:p>
    <w:p w14:paraId="62B99D08" w14:textId="77777777" w:rsidR="00935A59" w:rsidRDefault="00935A59" w:rsidP="00163641">
      <w:pPr>
        <w:jc w:val="both"/>
        <w:rPr>
          <w:rFonts w:eastAsia="Arial" w:cs="Arial"/>
          <w:b/>
          <w:szCs w:val="24"/>
        </w:rPr>
      </w:pPr>
    </w:p>
    <w:p w14:paraId="212DA687" w14:textId="6CC78E89" w:rsidR="00F172F7" w:rsidRDefault="00C1353A" w:rsidP="00163641">
      <w:pPr>
        <w:pStyle w:val="Ttulo2"/>
        <w:jc w:val="both"/>
      </w:pPr>
      <w:bookmarkStart w:id="63" w:name="_Toc148682088"/>
      <w:r>
        <w:lastRenderedPageBreak/>
        <w:t xml:space="preserve">4.1 </w:t>
      </w:r>
      <w:r w:rsidR="00136993">
        <w:t>Conclusiones</w:t>
      </w:r>
      <w:bookmarkEnd w:id="63"/>
    </w:p>
    <w:p w14:paraId="35FE830F" w14:textId="77777777" w:rsidR="00935A59" w:rsidRDefault="00935A59" w:rsidP="00163641">
      <w:pPr>
        <w:jc w:val="both"/>
        <w:rPr>
          <w:rFonts w:eastAsia="Arial" w:cs="Arial"/>
          <w:b/>
          <w:szCs w:val="24"/>
        </w:rPr>
      </w:pPr>
    </w:p>
    <w:p w14:paraId="23B88ED4" w14:textId="02E2472D" w:rsidR="00DC742F" w:rsidRDefault="00DC742F" w:rsidP="00163641">
      <w:pPr>
        <w:jc w:val="both"/>
        <w:rPr>
          <w:rFonts w:eastAsia="Arial" w:cs="Arial"/>
          <w:bCs/>
          <w:szCs w:val="24"/>
        </w:rPr>
      </w:pPr>
      <w:r>
        <w:rPr>
          <w:rFonts w:eastAsia="Arial" w:cs="Arial"/>
          <w:b/>
          <w:szCs w:val="24"/>
        </w:rPr>
        <w:t xml:space="preserve">1. </w:t>
      </w:r>
      <w:r>
        <w:rPr>
          <w:rFonts w:eastAsia="Arial" w:cs="Arial"/>
          <w:bCs/>
          <w:szCs w:val="24"/>
        </w:rPr>
        <w:t>El instituto por cooperativa “ADONAI” es un instituto con gran cantidad</w:t>
      </w:r>
      <w:r w:rsidR="002B792C">
        <w:rPr>
          <w:rFonts w:eastAsia="Arial" w:cs="Arial"/>
          <w:bCs/>
          <w:szCs w:val="24"/>
        </w:rPr>
        <w:t xml:space="preserve"> de estudiantes, por lo que al instituto como tal se les dificulta el hecho de estar controlando a un alumno por nombre, además los jóvenes se las ingenian para poder evadir toda consecuencia por las faltas en los estudios.</w:t>
      </w:r>
    </w:p>
    <w:p w14:paraId="1EAFC0FC" w14:textId="77777777" w:rsidR="002B792C" w:rsidRDefault="002B792C" w:rsidP="00163641">
      <w:pPr>
        <w:jc w:val="both"/>
        <w:rPr>
          <w:rFonts w:eastAsia="Arial" w:cs="Arial"/>
          <w:bCs/>
          <w:szCs w:val="24"/>
        </w:rPr>
      </w:pPr>
    </w:p>
    <w:p w14:paraId="156874B9" w14:textId="32B383B5" w:rsidR="002B792C" w:rsidRDefault="002B792C" w:rsidP="00163641">
      <w:pPr>
        <w:jc w:val="both"/>
        <w:rPr>
          <w:rFonts w:eastAsia="Arial" w:cs="Arial"/>
          <w:bCs/>
          <w:szCs w:val="24"/>
        </w:rPr>
      </w:pPr>
      <w:r>
        <w:rPr>
          <w:rFonts w:eastAsia="Arial" w:cs="Arial"/>
          <w:bCs/>
          <w:szCs w:val="24"/>
        </w:rPr>
        <w:t xml:space="preserve">2. El desarrollo de una aplicación web que permita notificar a los padres de familia las ausencias en tiempo real será una gran ayuda para los padres que por motivos de trabajo no pueden estar pendientes de las actividades que realiza su hijo. </w:t>
      </w:r>
    </w:p>
    <w:p w14:paraId="331E37DA" w14:textId="77777777" w:rsidR="00935A59" w:rsidRDefault="00935A59" w:rsidP="00163641">
      <w:pPr>
        <w:jc w:val="both"/>
        <w:rPr>
          <w:rFonts w:eastAsia="Arial" w:cs="Arial"/>
          <w:bCs/>
          <w:szCs w:val="24"/>
        </w:rPr>
      </w:pPr>
    </w:p>
    <w:p w14:paraId="79621EBE" w14:textId="1520E679" w:rsidR="002B792C" w:rsidRDefault="002B792C" w:rsidP="00163641">
      <w:pPr>
        <w:jc w:val="both"/>
        <w:rPr>
          <w:rFonts w:eastAsia="Arial" w:cs="Arial"/>
          <w:bCs/>
          <w:szCs w:val="24"/>
        </w:rPr>
      </w:pPr>
      <w:r>
        <w:rPr>
          <w:rFonts w:eastAsia="Arial" w:cs="Arial"/>
          <w:bCs/>
          <w:szCs w:val="24"/>
        </w:rPr>
        <w:t xml:space="preserve">3. La implementación de este software representará un gran cambio en el área estudiantil, debido a que será una herramienta de comunicación entre el establecimiento y padre de familia, así también el establecimiento no se puede responsabilizar por el joven debido a que no cumple con los horarios establecidos de clases. </w:t>
      </w:r>
    </w:p>
    <w:p w14:paraId="3692ABFA" w14:textId="77777777" w:rsidR="00935A59" w:rsidRPr="00DC742F" w:rsidRDefault="00935A59" w:rsidP="00163641">
      <w:pPr>
        <w:jc w:val="both"/>
        <w:rPr>
          <w:rFonts w:eastAsia="Arial" w:cs="Arial"/>
          <w:bCs/>
          <w:szCs w:val="24"/>
        </w:rPr>
      </w:pPr>
    </w:p>
    <w:p w14:paraId="26F0F5D5" w14:textId="1DCD44E8" w:rsidR="00510646" w:rsidRDefault="00C1353A" w:rsidP="00163641">
      <w:pPr>
        <w:pStyle w:val="Ttulo2"/>
        <w:jc w:val="both"/>
      </w:pPr>
      <w:bookmarkStart w:id="64" w:name="_Toc148682089"/>
      <w:r>
        <w:t xml:space="preserve">4.2 </w:t>
      </w:r>
      <w:r w:rsidR="00136993" w:rsidRPr="00136993">
        <w:t>Recomendaciones</w:t>
      </w:r>
      <w:bookmarkEnd w:id="64"/>
    </w:p>
    <w:p w14:paraId="29D44228" w14:textId="77777777" w:rsidR="00935A59" w:rsidRDefault="00935A59" w:rsidP="00163641">
      <w:pPr>
        <w:jc w:val="both"/>
        <w:rPr>
          <w:rFonts w:eastAsia="Arial" w:cs="Arial"/>
          <w:b/>
          <w:szCs w:val="24"/>
        </w:rPr>
      </w:pPr>
    </w:p>
    <w:p w14:paraId="169F33FB" w14:textId="4ABD9536" w:rsidR="00874F45" w:rsidRPr="00874F45" w:rsidRDefault="00874F45" w:rsidP="00163641">
      <w:pPr>
        <w:jc w:val="both"/>
        <w:rPr>
          <w:rFonts w:eastAsia="Arial" w:cs="Arial"/>
          <w:bCs/>
          <w:szCs w:val="24"/>
        </w:rPr>
      </w:pPr>
      <w:r>
        <w:rPr>
          <w:rFonts w:eastAsia="Arial" w:cs="Arial"/>
          <w:bCs/>
          <w:szCs w:val="24"/>
        </w:rPr>
        <w:t xml:space="preserve">1. </w:t>
      </w:r>
      <w:r w:rsidRPr="00874F45">
        <w:rPr>
          <w:rFonts w:eastAsia="Arial" w:cs="Arial"/>
          <w:bCs/>
          <w:szCs w:val="24"/>
        </w:rPr>
        <w:t>Diseñar y desarrollar un sistema de registro de asistencia que permita el seguimiento preciso de la asistencia de los estudiantes. Este sistema debe ser fácil de usar, confiable y actualizado en tiempo real.</w:t>
      </w:r>
    </w:p>
    <w:p w14:paraId="7499EAC3" w14:textId="77777777" w:rsidR="00874F45" w:rsidRPr="00874F45" w:rsidRDefault="00874F45" w:rsidP="00163641">
      <w:pPr>
        <w:jc w:val="both"/>
        <w:rPr>
          <w:rFonts w:eastAsia="Arial" w:cs="Arial"/>
          <w:bCs/>
          <w:szCs w:val="24"/>
        </w:rPr>
      </w:pPr>
    </w:p>
    <w:p w14:paraId="4FD03F16" w14:textId="66120EA2" w:rsidR="00874F45" w:rsidRPr="00874F45" w:rsidRDefault="00874F45" w:rsidP="00163641">
      <w:pPr>
        <w:jc w:val="both"/>
        <w:rPr>
          <w:rFonts w:eastAsia="Arial" w:cs="Arial"/>
          <w:bCs/>
          <w:szCs w:val="24"/>
        </w:rPr>
      </w:pPr>
      <w:r>
        <w:rPr>
          <w:rFonts w:eastAsia="Arial" w:cs="Arial"/>
          <w:bCs/>
          <w:szCs w:val="24"/>
        </w:rPr>
        <w:t xml:space="preserve">2. </w:t>
      </w:r>
      <w:r w:rsidRPr="00874F45">
        <w:rPr>
          <w:rFonts w:eastAsia="Arial" w:cs="Arial"/>
          <w:bCs/>
          <w:szCs w:val="24"/>
        </w:rPr>
        <w:t xml:space="preserve">Configurar alertas automatizadas dentro del sistema de registro de asistencia para notificar a los padres, tutores legales y personal educativo sobre las ausencias no justificadas de los estudiantes. Estas alertas pueden ser enviadas a través de mensajes </w:t>
      </w:r>
      <w:r w:rsidRPr="00874F45">
        <w:rPr>
          <w:rFonts w:eastAsia="Arial" w:cs="Arial"/>
          <w:bCs/>
          <w:szCs w:val="24"/>
        </w:rPr>
        <w:lastRenderedPageBreak/>
        <w:t>de texto, correos electrónicos u otras formas de comunicación preferidas por los destinatarios.</w:t>
      </w:r>
    </w:p>
    <w:p w14:paraId="03111FC3" w14:textId="77777777" w:rsidR="00874F45" w:rsidRPr="00874F45" w:rsidRDefault="00874F45" w:rsidP="00163641">
      <w:pPr>
        <w:jc w:val="both"/>
        <w:rPr>
          <w:rFonts w:eastAsia="Arial" w:cs="Arial"/>
          <w:bCs/>
          <w:szCs w:val="24"/>
        </w:rPr>
      </w:pPr>
    </w:p>
    <w:p w14:paraId="42FC3D7A" w14:textId="5DC84AC5" w:rsidR="00874F45" w:rsidRPr="00874F45" w:rsidRDefault="00874F45" w:rsidP="00163641">
      <w:pPr>
        <w:jc w:val="both"/>
        <w:rPr>
          <w:rFonts w:eastAsia="Arial" w:cs="Arial"/>
          <w:bCs/>
          <w:szCs w:val="24"/>
        </w:rPr>
      </w:pPr>
      <w:r>
        <w:rPr>
          <w:rFonts w:eastAsia="Arial" w:cs="Arial"/>
          <w:bCs/>
          <w:szCs w:val="24"/>
        </w:rPr>
        <w:t xml:space="preserve">3. </w:t>
      </w:r>
      <w:r w:rsidRPr="00874F45">
        <w:rPr>
          <w:rFonts w:eastAsia="Arial" w:cs="Arial"/>
          <w:bCs/>
          <w:szCs w:val="24"/>
        </w:rPr>
        <w:t>Establecer políticas claras de asistencia que definan las expectativas y consecuencias para los estudiantes que acumulen ausencias no justificadas. Estas políticas deben ser comunicadas de manera efectiva a los estudiantes, padres y personal educativo, y deben incluir mecanismos para la revisión y justificación de ausencias.</w:t>
      </w:r>
    </w:p>
    <w:p w14:paraId="61CF4FA8" w14:textId="77777777" w:rsidR="00874F45" w:rsidRPr="00874F45" w:rsidRDefault="00874F45" w:rsidP="00163641">
      <w:pPr>
        <w:jc w:val="both"/>
        <w:rPr>
          <w:rFonts w:eastAsia="Arial" w:cs="Arial"/>
          <w:bCs/>
          <w:szCs w:val="24"/>
        </w:rPr>
      </w:pPr>
    </w:p>
    <w:p w14:paraId="692FC4CF" w14:textId="06E84015" w:rsidR="00874F45" w:rsidRPr="00874F45" w:rsidRDefault="00874F45" w:rsidP="00163641">
      <w:pPr>
        <w:jc w:val="both"/>
        <w:rPr>
          <w:rFonts w:eastAsia="Arial" w:cs="Arial"/>
          <w:bCs/>
          <w:szCs w:val="24"/>
        </w:rPr>
      </w:pPr>
      <w:r>
        <w:rPr>
          <w:rFonts w:eastAsia="Arial" w:cs="Arial"/>
          <w:bCs/>
          <w:szCs w:val="24"/>
        </w:rPr>
        <w:t xml:space="preserve">4. </w:t>
      </w:r>
      <w:r w:rsidRPr="00874F45">
        <w:rPr>
          <w:rFonts w:eastAsia="Arial" w:cs="Arial"/>
          <w:bCs/>
          <w:szCs w:val="24"/>
        </w:rPr>
        <w:t xml:space="preserve">Realizar un seguimiento </w:t>
      </w:r>
      <w:r>
        <w:rPr>
          <w:rFonts w:eastAsia="Arial" w:cs="Arial"/>
          <w:bCs/>
          <w:szCs w:val="24"/>
        </w:rPr>
        <w:t>personal</w:t>
      </w:r>
      <w:r w:rsidRPr="00874F45">
        <w:rPr>
          <w:rFonts w:eastAsia="Arial" w:cs="Arial"/>
          <w:bCs/>
          <w:szCs w:val="24"/>
        </w:rPr>
        <w:t xml:space="preserve"> de los estudiantes con altos niveles de ausentismo para identificar las causas y brindar apoyo específico.</w:t>
      </w:r>
    </w:p>
    <w:p w14:paraId="689E1ECD" w14:textId="77777777" w:rsidR="00874F45" w:rsidRPr="00874F45" w:rsidRDefault="00874F45" w:rsidP="00163641">
      <w:pPr>
        <w:jc w:val="both"/>
        <w:rPr>
          <w:rFonts w:eastAsia="Arial" w:cs="Arial"/>
          <w:bCs/>
          <w:szCs w:val="24"/>
        </w:rPr>
      </w:pPr>
    </w:p>
    <w:p w14:paraId="3D9430E9" w14:textId="2002B143" w:rsidR="00874F45" w:rsidRDefault="00874F45" w:rsidP="00163641">
      <w:pPr>
        <w:jc w:val="both"/>
        <w:rPr>
          <w:rFonts w:eastAsia="Arial" w:cs="Arial"/>
          <w:bCs/>
          <w:szCs w:val="24"/>
        </w:rPr>
      </w:pPr>
      <w:r>
        <w:rPr>
          <w:rFonts w:eastAsia="Arial" w:cs="Arial"/>
          <w:bCs/>
          <w:szCs w:val="24"/>
        </w:rPr>
        <w:t>5.</w:t>
      </w:r>
      <w:r w:rsidRPr="00874F45">
        <w:rPr>
          <w:rFonts w:eastAsia="Arial" w:cs="Arial"/>
          <w:bCs/>
          <w:szCs w:val="24"/>
        </w:rPr>
        <w:t xml:space="preserve"> Establecer canales de comunicación efectivos entre el instituto y los padres para fomentar la colaboración y la responsabilidad compartida en la asistencia de los estudiantes. Esto puede incluir reuniones regulares, boletines informativos, talleres educativos y otros medios de involucrar activamente a los padres en el proceso educativo</w:t>
      </w:r>
      <w:r>
        <w:rPr>
          <w:rFonts w:eastAsia="Arial" w:cs="Arial"/>
          <w:bCs/>
          <w:szCs w:val="24"/>
        </w:rPr>
        <w:t>.</w:t>
      </w:r>
    </w:p>
    <w:p w14:paraId="03C20217" w14:textId="77777777" w:rsidR="00935A59" w:rsidRDefault="00935A59" w:rsidP="00163641">
      <w:pPr>
        <w:jc w:val="both"/>
        <w:rPr>
          <w:rFonts w:eastAsia="Arial" w:cs="Arial"/>
          <w:b/>
          <w:szCs w:val="24"/>
        </w:rPr>
      </w:pPr>
    </w:p>
    <w:p w14:paraId="0513A960" w14:textId="1DAF2DAC" w:rsidR="00510646" w:rsidRDefault="00C1353A" w:rsidP="00163641">
      <w:pPr>
        <w:pStyle w:val="Ttulo2"/>
        <w:jc w:val="both"/>
      </w:pPr>
      <w:bookmarkStart w:id="65" w:name="_Toc148682090"/>
      <w:r>
        <w:t xml:space="preserve">4.3 </w:t>
      </w:r>
      <w:r w:rsidR="00136993" w:rsidRPr="00136993">
        <w:t>Anexos</w:t>
      </w:r>
      <w:bookmarkEnd w:id="65"/>
    </w:p>
    <w:p w14:paraId="01250DC3" w14:textId="77777777" w:rsidR="00935A59" w:rsidRDefault="00935A59" w:rsidP="00163641">
      <w:pPr>
        <w:jc w:val="both"/>
        <w:rPr>
          <w:rFonts w:eastAsia="Arial" w:cs="Arial"/>
          <w:bCs/>
          <w:szCs w:val="24"/>
        </w:rPr>
      </w:pPr>
    </w:p>
    <w:p w14:paraId="2AB40100" w14:textId="673AB2A1" w:rsidR="002D543B" w:rsidRPr="002D543B" w:rsidRDefault="002D543B" w:rsidP="00163641">
      <w:pPr>
        <w:jc w:val="both"/>
        <w:rPr>
          <w:rFonts w:eastAsia="Arial" w:cs="Arial"/>
          <w:bCs/>
          <w:szCs w:val="24"/>
        </w:rPr>
      </w:pPr>
      <w:r>
        <w:rPr>
          <w:rFonts w:eastAsia="Arial" w:cs="Arial"/>
          <w:bCs/>
          <w:szCs w:val="24"/>
        </w:rPr>
        <w:t xml:space="preserve">Matriz Marco </w:t>
      </w:r>
      <w:r w:rsidR="00136993">
        <w:rPr>
          <w:rFonts w:eastAsia="Arial" w:cs="Arial"/>
          <w:bCs/>
          <w:szCs w:val="24"/>
        </w:rPr>
        <w:t>lógico</w:t>
      </w:r>
    </w:p>
    <w:p w14:paraId="25F53E3E" w14:textId="269C4641" w:rsidR="002D543B" w:rsidRDefault="002D543B" w:rsidP="00163641">
      <w:pPr>
        <w:jc w:val="both"/>
        <w:rPr>
          <w:rFonts w:eastAsia="Arial" w:cs="Arial"/>
          <w:b/>
          <w:szCs w:val="24"/>
        </w:rPr>
      </w:pPr>
      <w:r>
        <w:rPr>
          <w:noProof/>
        </w:rPr>
        <w:lastRenderedPageBreak/>
        <w:drawing>
          <wp:inline distT="0" distB="0" distL="0" distR="0" wp14:anchorId="5C0C1B96" wp14:editId="44DB280D">
            <wp:extent cx="4832985" cy="4967924"/>
            <wp:effectExtent l="0" t="0" r="5715" b="4445"/>
            <wp:docPr id="143143090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30905" name="Imagen 1" descr="Tabla&#10;&#10;Descripción generada automáticamente"/>
                    <pic:cNvPicPr/>
                  </pic:nvPicPr>
                  <pic:blipFill>
                    <a:blip r:embed="rId14"/>
                    <a:stretch>
                      <a:fillRect/>
                    </a:stretch>
                  </pic:blipFill>
                  <pic:spPr>
                    <a:xfrm>
                      <a:off x="0" y="0"/>
                      <a:ext cx="4836560" cy="4971599"/>
                    </a:xfrm>
                    <a:prstGeom prst="rect">
                      <a:avLst/>
                    </a:prstGeom>
                  </pic:spPr>
                </pic:pic>
              </a:graphicData>
            </a:graphic>
          </wp:inline>
        </w:drawing>
      </w:r>
    </w:p>
    <w:p w14:paraId="49CF50CA" w14:textId="77777777" w:rsidR="00B4707D" w:rsidRDefault="00B4707D" w:rsidP="00163641">
      <w:pPr>
        <w:jc w:val="both"/>
        <w:rPr>
          <w:rFonts w:eastAsia="Arial" w:cs="Arial"/>
          <w:b/>
          <w:szCs w:val="24"/>
        </w:rPr>
      </w:pPr>
    </w:p>
    <w:p w14:paraId="5E5575CE" w14:textId="77777777" w:rsidR="00510646" w:rsidRDefault="00C1353A" w:rsidP="00163641">
      <w:pPr>
        <w:pStyle w:val="Ttulo2"/>
        <w:jc w:val="both"/>
      </w:pPr>
      <w:bookmarkStart w:id="66" w:name="_Toc148682091"/>
      <w:r>
        <w:t>4.4 GLOSARIO</w:t>
      </w:r>
      <w:bookmarkEnd w:id="66"/>
    </w:p>
    <w:p w14:paraId="2833CD45" w14:textId="73FA98C8" w:rsidR="00935A59" w:rsidRDefault="00935A59" w:rsidP="00163641">
      <w:pPr>
        <w:jc w:val="both"/>
        <w:rPr>
          <w:rFonts w:eastAsia="Arial" w:cs="Arial"/>
          <w:b/>
          <w:szCs w:val="24"/>
        </w:rPr>
      </w:pPr>
    </w:p>
    <w:p w14:paraId="5020ECE2" w14:textId="6ED77FBB" w:rsidR="00A53D3B" w:rsidRDefault="00A53D3B" w:rsidP="00163641">
      <w:pPr>
        <w:jc w:val="both"/>
        <w:rPr>
          <w:rFonts w:eastAsia="Arial" w:cs="Arial"/>
          <w:bCs/>
          <w:szCs w:val="24"/>
        </w:rPr>
      </w:pPr>
      <w:r>
        <w:rPr>
          <w:rFonts w:eastAsia="Arial" w:cs="Arial"/>
          <w:b/>
          <w:szCs w:val="24"/>
        </w:rPr>
        <w:t xml:space="preserve">Ausentismo escolar: </w:t>
      </w:r>
      <w:r>
        <w:rPr>
          <w:rFonts w:eastAsia="Arial" w:cs="Arial"/>
          <w:bCs/>
          <w:szCs w:val="24"/>
        </w:rPr>
        <w:t xml:space="preserve"> Situación en la que los estudiantes no se presentan a clases regularmente.</w:t>
      </w:r>
    </w:p>
    <w:p w14:paraId="715CEF40" w14:textId="44AD51AF" w:rsidR="00A53D3B" w:rsidRDefault="00A53D3B" w:rsidP="00163641">
      <w:pPr>
        <w:jc w:val="both"/>
        <w:rPr>
          <w:rFonts w:eastAsia="Arial" w:cs="Arial"/>
          <w:bCs/>
          <w:szCs w:val="24"/>
        </w:rPr>
      </w:pPr>
      <w:r>
        <w:rPr>
          <w:rFonts w:eastAsia="Arial" w:cs="Arial"/>
          <w:b/>
          <w:szCs w:val="24"/>
        </w:rPr>
        <w:t xml:space="preserve">Aspecto Cognitivo: </w:t>
      </w:r>
      <w:r>
        <w:rPr>
          <w:rFonts w:eastAsia="Arial" w:cs="Arial"/>
          <w:bCs/>
          <w:szCs w:val="24"/>
        </w:rPr>
        <w:t>Es el procesamiento de la información, desarrollo de habilidades intelectuales y la adquisición de conocimientos.</w:t>
      </w:r>
    </w:p>
    <w:p w14:paraId="1569AF87" w14:textId="43A795F1" w:rsidR="00A53D3B" w:rsidRDefault="00A53D3B" w:rsidP="00163641">
      <w:pPr>
        <w:jc w:val="both"/>
        <w:rPr>
          <w:rFonts w:eastAsia="Arial" w:cs="Arial"/>
          <w:bCs/>
          <w:szCs w:val="24"/>
        </w:rPr>
      </w:pPr>
      <w:r>
        <w:rPr>
          <w:rFonts w:eastAsia="Arial" w:cs="Arial"/>
          <w:b/>
          <w:szCs w:val="24"/>
        </w:rPr>
        <w:t xml:space="preserve">Retroalimentación: </w:t>
      </w:r>
      <w:r>
        <w:rPr>
          <w:rFonts w:eastAsia="Arial" w:cs="Arial"/>
          <w:bCs/>
          <w:szCs w:val="24"/>
        </w:rPr>
        <w:t>Información proporcionada por los docentes sobre el desempeño de los estudiantes.</w:t>
      </w:r>
    </w:p>
    <w:p w14:paraId="41755966" w14:textId="0F2E4124" w:rsidR="00A53D3B" w:rsidRDefault="00A53D3B" w:rsidP="00163641">
      <w:pPr>
        <w:jc w:val="both"/>
        <w:rPr>
          <w:rFonts w:eastAsia="Arial" w:cs="Arial"/>
          <w:bCs/>
          <w:szCs w:val="24"/>
        </w:rPr>
      </w:pPr>
      <w:r>
        <w:rPr>
          <w:rFonts w:eastAsia="Arial" w:cs="Arial"/>
          <w:b/>
          <w:szCs w:val="24"/>
        </w:rPr>
        <w:lastRenderedPageBreak/>
        <w:t xml:space="preserve">Motivación intrínseca: </w:t>
      </w:r>
      <w:r>
        <w:rPr>
          <w:rFonts w:eastAsia="Arial" w:cs="Arial"/>
          <w:bCs/>
          <w:szCs w:val="24"/>
        </w:rPr>
        <w:t>Fomentar motivación que viene del propio interés.</w:t>
      </w:r>
    </w:p>
    <w:p w14:paraId="30D4F749" w14:textId="457937E2" w:rsidR="00A53D3B" w:rsidRDefault="00A53D3B" w:rsidP="00163641">
      <w:pPr>
        <w:jc w:val="both"/>
        <w:rPr>
          <w:rFonts w:eastAsia="Arial" w:cs="Arial"/>
          <w:bCs/>
          <w:szCs w:val="24"/>
        </w:rPr>
      </w:pPr>
      <w:r>
        <w:rPr>
          <w:rFonts w:eastAsia="Arial" w:cs="Arial"/>
          <w:b/>
          <w:szCs w:val="24"/>
        </w:rPr>
        <w:t xml:space="preserve">Contextualización: </w:t>
      </w:r>
      <w:r>
        <w:rPr>
          <w:rFonts w:eastAsia="Arial" w:cs="Arial"/>
          <w:bCs/>
          <w:szCs w:val="24"/>
        </w:rPr>
        <w:t>Relacionar los temas académicos con ejemplos de la realidad, para hacerlos relevantes y significativos.</w:t>
      </w:r>
    </w:p>
    <w:p w14:paraId="48A2ECDB" w14:textId="2A28F4C0" w:rsidR="00986ECB" w:rsidRPr="00986ECB" w:rsidRDefault="00986ECB" w:rsidP="00163641">
      <w:pPr>
        <w:jc w:val="both"/>
        <w:rPr>
          <w:rFonts w:eastAsia="Arial" w:cs="Arial"/>
          <w:b/>
          <w:szCs w:val="24"/>
        </w:rPr>
      </w:pPr>
      <w:r>
        <w:rPr>
          <w:rFonts w:eastAsia="Arial" w:cs="Arial"/>
          <w:b/>
          <w:szCs w:val="24"/>
        </w:rPr>
        <w:t xml:space="preserve">Autonomía: </w:t>
      </w:r>
      <w:r w:rsidRPr="00986ECB">
        <w:rPr>
          <w:rFonts w:eastAsia="Arial" w:cs="Arial"/>
          <w:bCs/>
          <w:szCs w:val="24"/>
        </w:rPr>
        <w:t>se refiere a la capacidad de una persona para tomar decisiones y actuar de manera independiente</w:t>
      </w:r>
    </w:p>
    <w:p w14:paraId="7F5F3F18" w14:textId="26C84149" w:rsidR="00A53D3B" w:rsidRPr="00986ECB" w:rsidRDefault="00986ECB" w:rsidP="00163641">
      <w:pPr>
        <w:jc w:val="both"/>
        <w:rPr>
          <w:rFonts w:eastAsia="Arial" w:cs="Arial"/>
          <w:b/>
          <w:szCs w:val="24"/>
        </w:rPr>
      </w:pPr>
      <w:r>
        <w:rPr>
          <w:rFonts w:eastAsia="Arial" w:cs="Arial"/>
          <w:b/>
          <w:szCs w:val="24"/>
        </w:rPr>
        <w:t xml:space="preserve">Pedagogía: </w:t>
      </w:r>
      <w:r w:rsidRPr="00986ECB">
        <w:rPr>
          <w:rFonts w:eastAsia="Arial" w:cs="Arial"/>
          <w:bCs/>
          <w:szCs w:val="24"/>
        </w:rPr>
        <w:t>es el campo de estudio y la disciplina que se ocupa de la teoría y la práctica de la educación</w:t>
      </w:r>
    </w:p>
    <w:p w14:paraId="1D26306C" w14:textId="4340995C" w:rsidR="00A53D3B" w:rsidRPr="00986ECB" w:rsidRDefault="00986ECB" w:rsidP="00163641">
      <w:pPr>
        <w:jc w:val="both"/>
        <w:rPr>
          <w:rFonts w:eastAsia="Arial" w:cs="Arial"/>
          <w:b/>
          <w:szCs w:val="24"/>
        </w:rPr>
      </w:pPr>
      <w:r>
        <w:rPr>
          <w:rFonts w:eastAsia="Arial" w:cs="Arial"/>
          <w:b/>
          <w:szCs w:val="24"/>
        </w:rPr>
        <w:t xml:space="preserve">Educación: </w:t>
      </w:r>
      <w:r w:rsidRPr="00986ECB">
        <w:rPr>
          <w:rFonts w:eastAsia="Arial" w:cs="Arial"/>
          <w:bCs/>
          <w:szCs w:val="24"/>
        </w:rPr>
        <w:t>proceso sistemático y formal mediante el cual se transmiten conocimientos, habilidades</w:t>
      </w:r>
      <w:r>
        <w:rPr>
          <w:rFonts w:eastAsia="Arial" w:cs="Arial"/>
          <w:bCs/>
          <w:szCs w:val="24"/>
        </w:rPr>
        <w:t xml:space="preserve"> y </w:t>
      </w:r>
      <w:r w:rsidRPr="00986ECB">
        <w:rPr>
          <w:rFonts w:eastAsia="Arial" w:cs="Arial"/>
          <w:bCs/>
          <w:szCs w:val="24"/>
        </w:rPr>
        <w:t>valores</w:t>
      </w:r>
      <w:r>
        <w:rPr>
          <w:rFonts w:eastAsia="Arial" w:cs="Arial"/>
          <w:bCs/>
          <w:szCs w:val="24"/>
        </w:rPr>
        <w:t xml:space="preserve"> de una generación a otra.</w:t>
      </w:r>
    </w:p>
    <w:p w14:paraId="63B9DE06" w14:textId="070B82AC" w:rsidR="00986ECB" w:rsidRDefault="00986ECB" w:rsidP="00163641">
      <w:pPr>
        <w:jc w:val="both"/>
      </w:pPr>
      <w:r w:rsidRPr="00986ECB">
        <w:rPr>
          <w:b/>
          <w:bCs/>
        </w:rPr>
        <w:t>Psicología</w:t>
      </w:r>
      <w:r>
        <w:rPr>
          <w:b/>
          <w:bCs/>
        </w:rPr>
        <w:t xml:space="preserve">: </w:t>
      </w:r>
      <w:r>
        <w:t>Ciencia que estudia los procesos mentales y el comportamiento del ser humano.</w:t>
      </w:r>
    </w:p>
    <w:p w14:paraId="32DCD946" w14:textId="77777777" w:rsidR="00986ECB" w:rsidRDefault="00986ECB" w:rsidP="00163641">
      <w:pPr>
        <w:jc w:val="both"/>
      </w:pPr>
    </w:p>
    <w:p w14:paraId="1E82AF17" w14:textId="77777777" w:rsidR="00986ECB" w:rsidRDefault="00986ECB" w:rsidP="00163641">
      <w:pPr>
        <w:jc w:val="both"/>
      </w:pPr>
    </w:p>
    <w:p w14:paraId="440B4BE8" w14:textId="77777777" w:rsidR="00986ECB" w:rsidRPr="00986ECB" w:rsidRDefault="00986ECB" w:rsidP="00163641">
      <w:pPr>
        <w:jc w:val="both"/>
        <w:rPr>
          <w:rFonts w:eastAsia="Arial" w:cs="Arial"/>
          <w:szCs w:val="24"/>
        </w:rPr>
      </w:pPr>
    </w:p>
    <w:p w14:paraId="0F9546F1" w14:textId="77777777" w:rsidR="00510646" w:rsidRDefault="00C1353A" w:rsidP="00163641">
      <w:pPr>
        <w:pStyle w:val="Ttulo2"/>
        <w:jc w:val="both"/>
      </w:pPr>
      <w:bookmarkStart w:id="67" w:name="_Toc148682092"/>
      <w:r w:rsidRPr="00033AF4">
        <w:t>4.5 BIBLIOGRAFIA</w:t>
      </w:r>
      <w:bookmarkEnd w:id="67"/>
    </w:p>
    <w:p w14:paraId="23D0F342" w14:textId="77777777" w:rsidR="00935A59" w:rsidRPr="00033AF4" w:rsidRDefault="00935A59" w:rsidP="00163641">
      <w:pPr>
        <w:jc w:val="both"/>
        <w:rPr>
          <w:rFonts w:eastAsia="Arial" w:cs="Arial"/>
          <w:b/>
          <w:szCs w:val="24"/>
        </w:rPr>
      </w:pPr>
    </w:p>
    <w:p w14:paraId="4C2E8077" w14:textId="76EBABA1" w:rsidR="002D543B" w:rsidRDefault="002D543B" w:rsidP="00163641">
      <w:pPr>
        <w:jc w:val="both"/>
        <w:rPr>
          <w:rFonts w:eastAsia="Arial" w:cs="Arial"/>
          <w:bCs/>
          <w:i/>
          <w:iCs/>
          <w:szCs w:val="24"/>
        </w:rPr>
      </w:pPr>
      <w:r w:rsidRPr="002D543B">
        <w:rPr>
          <w:rFonts w:eastAsia="Arial" w:cs="Arial"/>
          <w:bCs/>
          <w:i/>
          <w:iCs/>
          <w:szCs w:val="24"/>
        </w:rPr>
        <w:t xml:space="preserve">Entrevista </w:t>
      </w:r>
      <w:r>
        <w:rPr>
          <w:rFonts w:eastAsia="Arial" w:cs="Arial"/>
          <w:bCs/>
          <w:i/>
          <w:iCs/>
          <w:szCs w:val="24"/>
        </w:rPr>
        <w:t xml:space="preserve">personal con </w:t>
      </w:r>
      <w:r w:rsidR="005B6DCE">
        <w:rPr>
          <w:rFonts w:eastAsia="Arial" w:cs="Arial"/>
          <w:bCs/>
          <w:i/>
          <w:iCs/>
          <w:szCs w:val="24"/>
        </w:rPr>
        <w:t>directora</w:t>
      </w:r>
      <w:r w:rsidR="009A4638">
        <w:rPr>
          <w:rFonts w:eastAsia="Arial" w:cs="Arial"/>
          <w:bCs/>
          <w:i/>
          <w:iCs/>
          <w:szCs w:val="24"/>
        </w:rPr>
        <w:t xml:space="preserve"> </w:t>
      </w:r>
      <w:r w:rsidR="005B6DCE">
        <w:rPr>
          <w:rFonts w:eastAsia="Arial" w:cs="Arial"/>
          <w:bCs/>
          <w:i/>
          <w:iCs/>
          <w:szCs w:val="24"/>
        </w:rPr>
        <w:t>d</w:t>
      </w:r>
      <w:r w:rsidR="009A4638">
        <w:rPr>
          <w:rFonts w:eastAsia="Arial" w:cs="Arial"/>
          <w:bCs/>
          <w:i/>
          <w:iCs/>
          <w:szCs w:val="24"/>
        </w:rPr>
        <w:t xml:space="preserve">el instituto por cooperativa Adonai, (marzo, 2023) </w:t>
      </w:r>
    </w:p>
    <w:p w14:paraId="7F045959" w14:textId="77777777" w:rsidR="00935A59" w:rsidRDefault="00935A59" w:rsidP="00163641">
      <w:pPr>
        <w:jc w:val="both"/>
        <w:rPr>
          <w:rFonts w:eastAsia="Arial" w:cs="Arial"/>
          <w:bCs/>
          <w:i/>
          <w:iCs/>
          <w:szCs w:val="24"/>
        </w:rPr>
      </w:pPr>
    </w:p>
    <w:p w14:paraId="7AA40608" w14:textId="259F96A1" w:rsidR="00033AF4" w:rsidRDefault="00033AF4" w:rsidP="00163641">
      <w:pPr>
        <w:pStyle w:val="Ttulo2"/>
        <w:jc w:val="both"/>
      </w:pPr>
      <w:bookmarkStart w:id="68" w:name="_Toc148682093"/>
      <w:r>
        <w:t>4.6 E-</w:t>
      </w:r>
      <w:r w:rsidR="00136993">
        <w:t>Grafía</w:t>
      </w:r>
      <w:bookmarkEnd w:id="68"/>
    </w:p>
    <w:p w14:paraId="33BAD6C3" w14:textId="77777777" w:rsidR="00935A59" w:rsidRPr="00B4707D" w:rsidRDefault="00935A59" w:rsidP="00163641">
      <w:pPr>
        <w:jc w:val="both"/>
        <w:rPr>
          <w:rFonts w:eastAsia="Arial" w:cs="Arial"/>
          <w:b/>
          <w:szCs w:val="24"/>
        </w:rPr>
      </w:pPr>
    </w:p>
    <w:p w14:paraId="6FA6AA21" w14:textId="77777777" w:rsidR="00033AF4" w:rsidRPr="00B4707D" w:rsidRDefault="00000000">
      <w:pPr>
        <w:pStyle w:val="Prrafodelista"/>
        <w:numPr>
          <w:ilvl w:val="0"/>
          <w:numId w:val="15"/>
        </w:numPr>
        <w:jc w:val="both"/>
      </w:pPr>
      <w:hyperlink r:id="rId15" w:history="1">
        <w:r w:rsidR="00033AF4" w:rsidRPr="00B4707D">
          <w:rPr>
            <w:rStyle w:val="Hipervnculo"/>
            <w:color w:val="auto"/>
            <w:szCs w:val="24"/>
            <w:u w:val="none"/>
          </w:rPr>
          <w:t>https://www.redalyc.org/journal/688/68869704010/html/</w:t>
        </w:r>
      </w:hyperlink>
    </w:p>
    <w:p w14:paraId="67D9AC65" w14:textId="77777777" w:rsidR="00033AF4" w:rsidRPr="00B4707D" w:rsidRDefault="00000000">
      <w:pPr>
        <w:pStyle w:val="Prrafodelista"/>
        <w:numPr>
          <w:ilvl w:val="0"/>
          <w:numId w:val="15"/>
        </w:numPr>
        <w:jc w:val="both"/>
      </w:pPr>
      <w:hyperlink r:id="rId16" w:history="1">
        <w:r w:rsidR="00033AF4" w:rsidRPr="00B4707D">
          <w:rPr>
            <w:rStyle w:val="Hipervnculo"/>
            <w:color w:val="auto"/>
            <w:szCs w:val="24"/>
            <w:u w:val="none"/>
          </w:rPr>
          <w:t>https://www.dol.gov/sites/dolgov/files/Reflexiones%20sobre%20las%20pr%C3%A1cticas%20educativas%20en%20el%20lugar%20de%20trabajo_Sintesis.pdf</w:t>
        </w:r>
      </w:hyperlink>
    </w:p>
    <w:p w14:paraId="1A32337C" w14:textId="77777777" w:rsidR="00033AF4" w:rsidRPr="00B4707D" w:rsidRDefault="00000000">
      <w:pPr>
        <w:pStyle w:val="Prrafodelista"/>
        <w:numPr>
          <w:ilvl w:val="0"/>
          <w:numId w:val="15"/>
        </w:numPr>
        <w:jc w:val="both"/>
      </w:pPr>
      <w:hyperlink r:id="rId17" w:history="1">
        <w:r w:rsidR="00033AF4" w:rsidRPr="00B4707D">
          <w:rPr>
            <w:rStyle w:val="Hipervnculo"/>
            <w:color w:val="auto"/>
            <w:szCs w:val="24"/>
            <w:u w:val="none"/>
          </w:rPr>
          <w:t>https://www.cepal.org/es/enfoques/retos-oportunidades-la-educacion-secundaria-america-latina-caribe-durante-despues-la</w:t>
        </w:r>
      </w:hyperlink>
    </w:p>
    <w:p w14:paraId="5B534097" w14:textId="77777777" w:rsidR="00033AF4" w:rsidRPr="00B4707D" w:rsidRDefault="00000000">
      <w:pPr>
        <w:pStyle w:val="Prrafodelista"/>
        <w:numPr>
          <w:ilvl w:val="0"/>
          <w:numId w:val="15"/>
        </w:numPr>
        <w:jc w:val="both"/>
      </w:pPr>
      <w:hyperlink r:id="rId18" w:history="1">
        <w:r w:rsidR="00033AF4" w:rsidRPr="00B4707D">
          <w:rPr>
            <w:rStyle w:val="Hipervnculo"/>
            <w:color w:val="auto"/>
            <w:szCs w:val="24"/>
            <w:u w:val="none"/>
          </w:rPr>
          <w:t>https://repositori.uji.es/xmlui/bitstream/handle/10234/130686/TFG_2014_GarciaAlcaideT.pdf</w:t>
        </w:r>
      </w:hyperlink>
    </w:p>
    <w:p w14:paraId="279B7B21" w14:textId="689111F7" w:rsidR="00033AF4" w:rsidRPr="00B4707D" w:rsidRDefault="00000000">
      <w:pPr>
        <w:pStyle w:val="Prrafodelista"/>
        <w:numPr>
          <w:ilvl w:val="0"/>
          <w:numId w:val="15"/>
        </w:numPr>
        <w:jc w:val="both"/>
      </w:pPr>
      <w:hyperlink r:id="rId19" w:history="1">
        <w:r w:rsidR="00033AF4" w:rsidRPr="00B4707D">
          <w:rPr>
            <w:rStyle w:val="Hipervnculo"/>
            <w:color w:val="auto"/>
            <w:szCs w:val="24"/>
            <w:u w:val="none"/>
          </w:rPr>
          <w:t>https://www.centrodeeducacioninfantiltrazos.com/beneficios-de-la-participacion-de-los-padres-en-la-escuela/</w:t>
        </w:r>
      </w:hyperlink>
    </w:p>
    <w:p w14:paraId="3A1AC193" w14:textId="77777777" w:rsidR="00033AF4" w:rsidRPr="00B4707D" w:rsidRDefault="00000000">
      <w:pPr>
        <w:pStyle w:val="Prrafodelista"/>
        <w:numPr>
          <w:ilvl w:val="0"/>
          <w:numId w:val="15"/>
        </w:numPr>
        <w:jc w:val="both"/>
      </w:pPr>
      <w:hyperlink r:id="rId20" w:history="1">
        <w:r w:rsidR="00033AF4" w:rsidRPr="00B4707D">
          <w:rPr>
            <w:rStyle w:val="Hipervnculo"/>
            <w:color w:val="auto"/>
            <w:szCs w:val="24"/>
            <w:u w:val="none"/>
          </w:rPr>
          <w:t>https://edu1stvess.com/es/beneficios-de-la-alianza-entre-padres-y-escuelas/</w:t>
        </w:r>
      </w:hyperlink>
    </w:p>
    <w:p w14:paraId="2AEBB657" w14:textId="5336B22F" w:rsidR="00033AF4" w:rsidRPr="00B4707D" w:rsidRDefault="00000000">
      <w:pPr>
        <w:pStyle w:val="Prrafodelista"/>
        <w:numPr>
          <w:ilvl w:val="0"/>
          <w:numId w:val="15"/>
        </w:numPr>
        <w:jc w:val="both"/>
      </w:pPr>
      <w:hyperlink r:id="rId21" w:history="1">
        <w:r w:rsidR="00E8615E" w:rsidRPr="00B4707D">
          <w:rPr>
            <w:rStyle w:val="Hipervnculo"/>
            <w:color w:val="auto"/>
            <w:szCs w:val="24"/>
            <w:u w:val="none"/>
          </w:rPr>
          <w:t>https://www.redalyc.org/pdf/1735/173548405026.pdf</w:t>
        </w:r>
      </w:hyperlink>
    </w:p>
    <w:p w14:paraId="4E7A98AD" w14:textId="2C607001" w:rsidR="00E8615E" w:rsidRPr="00B4707D" w:rsidRDefault="00000000">
      <w:pPr>
        <w:pStyle w:val="Prrafodelista"/>
        <w:numPr>
          <w:ilvl w:val="0"/>
          <w:numId w:val="15"/>
        </w:numPr>
        <w:jc w:val="both"/>
      </w:pPr>
      <w:hyperlink r:id="rId22" w:history="1">
        <w:r w:rsidR="00E8615E" w:rsidRPr="00B4707D">
          <w:rPr>
            <w:rStyle w:val="Hipervnculo"/>
            <w:color w:val="auto"/>
            <w:szCs w:val="24"/>
            <w:u w:val="none"/>
          </w:rPr>
          <w:t>https://www.researchgate.net/publication/345181583_Estrategias_de_afrontamiento_y_bienestar_psicologico_en_adolescentes_escolarizados_de_Tucuman</w:t>
        </w:r>
      </w:hyperlink>
    </w:p>
    <w:p w14:paraId="504012FE" w14:textId="77777777" w:rsidR="00E8615E" w:rsidRPr="00B4707D" w:rsidRDefault="00000000">
      <w:pPr>
        <w:pStyle w:val="Prrafodelista"/>
        <w:numPr>
          <w:ilvl w:val="0"/>
          <w:numId w:val="15"/>
        </w:numPr>
        <w:jc w:val="both"/>
      </w:pPr>
      <w:hyperlink r:id="rId23" w:history="1">
        <w:r w:rsidR="00E8615E" w:rsidRPr="00B4707D">
          <w:rPr>
            <w:rStyle w:val="Hipervnculo"/>
            <w:color w:val="auto"/>
            <w:szCs w:val="24"/>
            <w:u w:val="none"/>
          </w:rPr>
          <w:t>https://imgbiblio.vaneduc.edu.ar/fulltext/files/TC130712.pdf</w:t>
        </w:r>
      </w:hyperlink>
    </w:p>
    <w:p w14:paraId="7EB0AE4B" w14:textId="77777777" w:rsidR="008D2CA7" w:rsidRPr="00B4707D" w:rsidRDefault="00000000">
      <w:pPr>
        <w:pStyle w:val="Prrafodelista"/>
        <w:numPr>
          <w:ilvl w:val="0"/>
          <w:numId w:val="15"/>
        </w:numPr>
        <w:jc w:val="both"/>
      </w:pPr>
      <w:hyperlink r:id="rId24" w:history="1">
        <w:r w:rsidR="008D2CA7" w:rsidRPr="00B4707D">
          <w:rPr>
            <w:rStyle w:val="Hipervnculo"/>
            <w:color w:val="auto"/>
            <w:szCs w:val="24"/>
            <w:u w:val="none"/>
          </w:rPr>
          <w:t>https://www.unicef.org/guatemala/comunicados-prensa/la-falta-de-igualdad-en-el-acceso-la-educaci%C3%B3n-distancia-en-el-contexto-de-la</w:t>
        </w:r>
      </w:hyperlink>
    </w:p>
    <w:p w14:paraId="3D0599A6" w14:textId="77777777" w:rsidR="00033AF4" w:rsidRPr="003019F6" w:rsidRDefault="00033AF4" w:rsidP="00163641">
      <w:pPr>
        <w:pStyle w:val="Textonotapie"/>
        <w:ind w:left="1004" w:firstLine="0"/>
        <w:jc w:val="both"/>
      </w:pPr>
    </w:p>
    <w:p w14:paraId="7C94FC67" w14:textId="77777777" w:rsidR="00033AF4" w:rsidRDefault="00033AF4" w:rsidP="00163641">
      <w:pPr>
        <w:jc w:val="both"/>
        <w:rPr>
          <w:rFonts w:eastAsia="Arial" w:cs="Arial"/>
          <w:bCs/>
          <w:i/>
          <w:iCs/>
          <w:szCs w:val="24"/>
        </w:rPr>
      </w:pPr>
    </w:p>
    <w:p w14:paraId="4033C557" w14:textId="343E5C41" w:rsidR="00033AF4" w:rsidRPr="002D543B" w:rsidRDefault="00033AF4" w:rsidP="00163641">
      <w:pPr>
        <w:ind w:firstLine="0"/>
        <w:jc w:val="both"/>
        <w:rPr>
          <w:rFonts w:eastAsia="Arial" w:cs="Arial"/>
          <w:bCs/>
          <w:i/>
          <w:iCs/>
          <w:szCs w:val="24"/>
        </w:rPr>
      </w:pPr>
      <w:r>
        <w:rPr>
          <w:rFonts w:eastAsia="Arial" w:cs="Arial"/>
          <w:bCs/>
          <w:i/>
          <w:iCs/>
          <w:szCs w:val="24"/>
        </w:rPr>
        <w:tab/>
      </w:r>
    </w:p>
    <w:p w14:paraId="6CCF3CA0" w14:textId="77777777" w:rsidR="00510646" w:rsidRDefault="00510646" w:rsidP="00163641">
      <w:pPr>
        <w:jc w:val="both"/>
        <w:rPr>
          <w:rFonts w:eastAsia="Arial" w:cs="Arial"/>
          <w:szCs w:val="24"/>
        </w:rPr>
      </w:pPr>
    </w:p>
    <w:p w14:paraId="6555C55A" w14:textId="77777777" w:rsidR="00510646" w:rsidRDefault="00510646" w:rsidP="00163641">
      <w:pPr>
        <w:jc w:val="both"/>
        <w:rPr>
          <w:rFonts w:eastAsia="Arial" w:cs="Arial"/>
          <w:szCs w:val="24"/>
        </w:rPr>
      </w:pPr>
    </w:p>
    <w:p w14:paraId="2680F805" w14:textId="77777777" w:rsidR="00510646" w:rsidRDefault="00510646" w:rsidP="00163641">
      <w:pPr>
        <w:jc w:val="both"/>
        <w:rPr>
          <w:rFonts w:eastAsia="Arial" w:cs="Arial"/>
          <w:szCs w:val="24"/>
        </w:rPr>
      </w:pPr>
    </w:p>
    <w:p w14:paraId="3CB7A7FD" w14:textId="77777777" w:rsidR="00510646" w:rsidRDefault="00C1353A" w:rsidP="00163641">
      <w:pPr>
        <w:jc w:val="both"/>
        <w:rPr>
          <w:rFonts w:eastAsia="Arial" w:cs="Arial"/>
          <w:szCs w:val="24"/>
        </w:rPr>
      </w:pPr>
      <w:r>
        <w:rPr>
          <w:rFonts w:eastAsia="Arial" w:cs="Arial"/>
          <w:szCs w:val="24"/>
        </w:rPr>
        <w:tab/>
      </w:r>
    </w:p>
    <w:p w14:paraId="6CB47C62" w14:textId="77777777" w:rsidR="00510646" w:rsidRDefault="00510646" w:rsidP="00163641">
      <w:pPr>
        <w:jc w:val="both"/>
        <w:rPr>
          <w:rFonts w:eastAsia="Arial" w:cs="Arial"/>
          <w:szCs w:val="24"/>
        </w:rPr>
      </w:pPr>
    </w:p>
    <w:p w14:paraId="6314B5E2" w14:textId="77777777" w:rsidR="00510646" w:rsidRDefault="00510646" w:rsidP="00163641">
      <w:pPr>
        <w:jc w:val="both"/>
        <w:rPr>
          <w:rFonts w:eastAsia="Arial" w:cs="Arial"/>
          <w:szCs w:val="24"/>
        </w:rPr>
      </w:pPr>
    </w:p>
    <w:p w14:paraId="2C9289BA" w14:textId="77777777" w:rsidR="00510646" w:rsidRDefault="00C1353A" w:rsidP="00163641">
      <w:pPr>
        <w:jc w:val="both"/>
        <w:rPr>
          <w:rFonts w:eastAsia="Arial" w:cs="Arial"/>
          <w:szCs w:val="24"/>
        </w:rPr>
      </w:pPr>
      <w:r>
        <w:rPr>
          <w:rFonts w:eastAsia="Arial" w:cs="Arial"/>
          <w:szCs w:val="24"/>
        </w:rPr>
        <w:tab/>
      </w:r>
    </w:p>
    <w:sectPr w:rsidR="00510646" w:rsidSect="00163641">
      <w:footerReference w:type="default" r:id="rId25"/>
      <w:pgSz w:w="12240" w:h="15840"/>
      <w:pgMar w:top="1440" w:right="1440" w:bottom="1440" w:left="1440" w:header="284"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48A4B" w14:textId="77777777" w:rsidR="00420109" w:rsidRDefault="00420109">
      <w:pPr>
        <w:spacing w:after="0" w:line="240" w:lineRule="auto"/>
      </w:pPr>
      <w:r>
        <w:separator/>
      </w:r>
    </w:p>
  </w:endnote>
  <w:endnote w:type="continuationSeparator" w:id="0">
    <w:p w14:paraId="1BD8E53C" w14:textId="77777777" w:rsidR="00420109" w:rsidRDefault="00420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2C18" w14:textId="4F5FAA77" w:rsidR="00382C42" w:rsidRDefault="00382C42">
    <w:pPr>
      <w:pStyle w:val="Piedepgina"/>
      <w:jc w:val="right"/>
    </w:pPr>
  </w:p>
  <w:p w14:paraId="440F0E1C" w14:textId="0EF1B494" w:rsidR="00510646" w:rsidRDefault="00510646">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1C060" w14:textId="62D09AC3" w:rsidR="00C30FA2" w:rsidRDefault="00C30FA2" w:rsidP="00C30FA2">
    <w:pPr>
      <w:pStyle w:val="Piedepgina"/>
      <w:jc w:val="right"/>
    </w:pPr>
  </w:p>
  <w:p w14:paraId="5E12954A" w14:textId="77777777" w:rsidR="00C30FA2" w:rsidRPr="00C30FA2" w:rsidRDefault="00C30FA2" w:rsidP="00C30FA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977741"/>
      <w:docPartObj>
        <w:docPartGallery w:val="Page Numbers (Bottom of Page)"/>
        <w:docPartUnique/>
      </w:docPartObj>
    </w:sdtPr>
    <w:sdtContent>
      <w:sdt>
        <w:sdtPr>
          <w:id w:val="435944502"/>
          <w:docPartObj>
            <w:docPartGallery w:val="Page Numbers (Top of Page)"/>
            <w:docPartUnique/>
          </w:docPartObj>
        </w:sdtPr>
        <w:sdtContent>
          <w:p w14:paraId="077423EF" w14:textId="663560E0" w:rsidR="00C30FA2" w:rsidRDefault="00C30FA2">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Pr>
                <w:b/>
                <w:bCs/>
                <w:lang w:val="es-ES"/>
              </w:rPr>
              <w:t>2</w:t>
            </w:r>
            <w:r>
              <w:rPr>
                <w:b/>
                <w:bCs/>
                <w:szCs w:val="24"/>
              </w:rPr>
              <w:fldChar w:fldCharType="end"/>
            </w:r>
          </w:p>
        </w:sdtContent>
      </w:sdt>
    </w:sdtContent>
  </w:sdt>
  <w:p w14:paraId="0D934B7D" w14:textId="77777777" w:rsidR="00C30FA2" w:rsidRDefault="00C30FA2">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B3AAA" w14:textId="77777777" w:rsidR="00420109" w:rsidRDefault="00420109">
      <w:pPr>
        <w:spacing w:after="0" w:line="240" w:lineRule="auto"/>
      </w:pPr>
      <w:r>
        <w:separator/>
      </w:r>
    </w:p>
  </w:footnote>
  <w:footnote w:type="continuationSeparator" w:id="0">
    <w:p w14:paraId="2DF50293" w14:textId="77777777" w:rsidR="00420109" w:rsidRDefault="00420109">
      <w:pPr>
        <w:spacing w:after="0" w:line="240" w:lineRule="auto"/>
      </w:pPr>
      <w:r>
        <w:continuationSeparator/>
      </w:r>
    </w:p>
  </w:footnote>
  <w:footnote w:id="1">
    <w:p w14:paraId="4D3D2D78" w14:textId="71953E8B" w:rsidR="00522256" w:rsidRPr="000F5321" w:rsidRDefault="00522256" w:rsidP="00522256">
      <w:pPr>
        <w:pStyle w:val="Textonotapie"/>
        <w:rPr>
          <w:sz w:val="24"/>
          <w:szCs w:val="24"/>
        </w:rPr>
      </w:pPr>
      <w:r>
        <w:rPr>
          <w:rStyle w:val="Refdenotaalpie"/>
        </w:rPr>
        <w:footnoteRef/>
      </w:r>
      <w:r>
        <w:t xml:space="preserve"> </w:t>
      </w:r>
      <w:r w:rsidRPr="000F5321">
        <w:rPr>
          <w:sz w:val="24"/>
          <w:szCs w:val="24"/>
        </w:rPr>
        <w:t>Pérez-García, G., &amp; Flores-Godoy, J. (2018). Factores asociados al abandono escolar en Guatemala. Revista Guatemalteca de Educación, 7(2), 72-89.</w:t>
      </w:r>
    </w:p>
    <w:p w14:paraId="07D143B3" w14:textId="769BA8E1" w:rsidR="00522256" w:rsidRDefault="00522256" w:rsidP="00522256">
      <w:pPr>
        <w:pStyle w:val="Textonotapie"/>
      </w:pPr>
    </w:p>
  </w:footnote>
  <w:footnote w:id="2">
    <w:p w14:paraId="10311E5E" w14:textId="692AA178" w:rsidR="000F5321" w:rsidRPr="000F5321" w:rsidRDefault="000F5321">
      <w:pPr>
        <w:pStyle w:val="Textonotapie"/>
        <w:rPr>
          <w:rFonts w:eastAsia="Arial" w:cs="Arial"/>
          <w:bCs/>
          <w:sz w:val="24"/>
          <w:szCs w:val="24"/>
        </w:rPr>
      </w:pPr>
      <w:r>
        <w:rPr>
          <w:rStyle w:val="Refdenotaalpie"/>
        </w:rPr>
        <w:footnoteRef/>
      </w:r>
      <w:r>
        <w:t xml:space="preserve"> </w:t>
      </w:r>
      <w:r w:rsidRPr="000F5321">
        <w:rPr>
          <w:rFonts w:eastAsia="Arial" w:cs="Arial"/>
          <w:bCs/>
          <w:sz w:val="24"/>
          <w:szCs w:val="24"/>
        </w:rPr>
        <w:t>García, L. M. (2017). El impacto de la pobreza en la educación: análisis de la desigualdad en el acceso y permanencia en la educación básica en Guatemala. Revista Latinoamericana de Educación Inclusiva, 11(1), 20-35.</w:t>
      </w:r>
    </w:p>
    <w:p w14:paraId="54306015" w14:textId="77777777" w:rsidR="000F5321" w:rsidRPr="000F5321" w:rsidRDefault="000F5321">
      <w:pPr>
        <w:pStyle w:val="Textonotapie"/>
        <w:rPr>
          <w:rFonts w:eastAsia="Arial" w:cs="Arial"/>
          <w:bCs/>
          <w:sz w:val="24"/>
          <w:szCs w:val="24"/>
        </w:rPr>
      </w:pPr>
    </w:p>
  </w:footnote>
  <w:footnote w:id="3">
    <w:p w14:paraId="43968807" w14:textId="6219FD87" w:rsidR="000F5321" w:rsidRDefault="000F5321">
      <w:pPr>
        <w:pStyle w:val="Textonotapie"/>
      </w:pPr>
      <w:r>
        <w:rPr>
          <w:rStyle w:val="Refdenotaalpie"/>
        </w:rPr>
        <w:footnoteRef/>
      </w:r>
      <w:r>
        <w:t xml:space="preserve"> </w:t>
      </w:r>
      <w:r w:rsidRPr="000F5321">
        <w:rPr>
          <w:sz w:val="24"/>
          <w:szCs w:val="24"/>
        </w:rPr>
        <w:t>Secretaría de Planificación y Programación de la Presidencia (SEGEPLAN). (2018). Plan de educación nacional 2016-2020.</w:t>
      </w:r>
    </w:p>
  </w:footnote>
  <w:footnote w:id="4">
    <w:p w14:paraId="6784F448" w14:textId="610AB965" w:rsidR="005B6DCE" w:rsidRPr="00580664" w:rsidRDefault="005B6DCE">
      <w:pPr>
        <w:pStyle w:val="Textonotapie"/>
        <w:rPr>
          <w:lang w:val="en-US"/>
        </w:rPr>
      </w:pPr>
      <w:r>
        <w:rPr>
          <w:rStyle w:val="Refdenotaalpie"/>
        </w:rPr>
        <w:footnoteRef/>
      </w:r>
      <w:r>
        <w:t xml:space="preserve"> </w:t>
      </w:r>
      <w:r w:rsidRPr="005B6DCE">
        <w:rPr>
          <w:sz w:val="24"/>
          <w:szCs w:val="24"/>
        </w:rPr>
        <w:t xml:space="preserve">Deci, E. L., Vallerand, R. J., Pelletier, L. G., &amp; Ryan, R. M. (1991). </w:t>
      </w:r>
      <w:r w:rsidRPr="00580664">
        <w:rPr>
          <w:sz w:val="24"/>
          <w:szCs w:val="24"/>
          <w:lang w:val="en-US"/>
        </w:rPr>
        <w:t>Motivation and education: The self-determination perspective. Educational Psychologist, 26(3-4), 325-346.</w:t>
      </w:r>
    </w:p>
  </w:footnote>
  <w:footnote w:id="5">
    <w:p w14:paraId="2339C62E" w14:textId="19CB2B35" w:rsidR="008E7966" w:rsidRDefault="008E7966">
      <w:pPr>
        <w:pStyle w:val="Textonotapie"/>
      </w:pPr>
      <w:r>
        <w:rPr>
          <w:rStyle w:val="Refdenotaalpie"/>
        </w:rPr>
        <w:footnoteRef/>
      </w:r>
      <w:r w:rsidRPr="00580664">
        <w:rPr>
          <w:lang w:val="en-US"/>
        </w:rPr>
        <w:t xml:space="preserve"> </w:t>
      </w:r>
      <w:r w:rsidRPr="00580664">
        <w:rPr>
          <w:sz w:val="24"/>
          <w:szCs w:val="24"/>
          <w:lang w:val="en-US"/>
        </w:rPr>
        <w:t xml:space="preserve">Pérez-Silva, J. (2019). </w:t>
      </w:r>
      <w:r w:rsidRPr="008E7966">
        <w:rPr>
          <w:sz w:val="24"/>
          <w:szCs w:val="24"/>
        </w:rPr>
        <w:t>Motivación académica: Estrategias docentes y su relación con el logro escolar en estudiantes de secundaria. Revista Latinoamericana de Ciencias Sociales, Niñez y Juventud, 17(2), 491-507.</w:t>
      </w:r>
    </w:p>
  </w:footnote>
  <w:footnote w:id="6">
    <w:p w14:paraId="399BC593" w14:textId="63C7E11F" w:rsidR="0021551E" w:rsidRPr="00580664" w:rsidRDefault="0021551E">
      <w:pPr>
        <w:pStyle w:val="Textonotapie"/>
        <w:rPr>
          <w:lang w:val="en-US"/>
        </w:rPr>
      </w:pPr>
      <w:r>
        <w:rPr>
          <w:rStyle w:val="Refdenotaalpie"/>
        </w:rPr>
        <w:footnoteRef/>
      </w:r>
      <w:r>
        <w:t xml:space="preserve"> </w:t>
      </w:r>
      <w:r w:rsidRPr="0021551E">
        <w:rPr>
          <w:sz w:val="24"/>
          <w:szCs w:val="24"/>
        </w:rPr>
        <w:t xml:space="preserve">Pérez, J. (2019). Integración de la tecnología en el sistema educativo de Guatemala. </w:t>
      </w:r>
      <w:r w:rsidRPr="00580664">
        <w:rPr>
          <w:sz w:val="24"/>
          <w:szCs w:val="24"/>
          <w:lang w:val="en-US"/>
        </w:rPr>
        <w:t>International Journal of Educational Technology in Higher Education, 16(1), 1-12.</w:t>
      </w:r>
    </w:p>
  </w:footnote>
  <w:footnote w:id="7">
    <w:p w14:paraId="7849E055" w14:textId="2168D973" w:rsidR="007A0A60" w:rsidRPr="00B4707D" w:rsidRDefault="00A97B2B" w:rsidP="007A0A60">
      <w:pPr>
        <w:pStyle w:val="Textonotapie"/>
        <w:rPr>
          <w:lang w:val="en-US"/>
        </w:rPr>
      </w:pPr>
      <w:r>
        <w:rPr>
          <w:rStyle w:val="Refdenotaalpie"/>
        </w:rPr>
        <w:footnoteRef/>
      </w:r>
      <w:r w:rsidRPr="00580664">
        <w:rPr>
          <w:lang w:val="en-US"/>
        </w:rPr>
        <w:t xml:space="preserve"> </w:t>
      </w:r>
      <w:hyperlink r:id="rId1" w:history="1">
        <w:r w:rsidR="007A0A60" w:rsidRPr="00B4707D">
          <w:rPr>
            <w:rStyle w:val="Hipervnculo"/>
            <w:color w:val="auto"/>
            <w:lang w:val="en-US"/>
          </w:rPr>
          <w:t>https://repositorio.unan.edu.ni/14823/1/14823.pdf</w:t>
        </w:r>
      </w:hyperlink>
    </w:p>
    <w:p w14:paraId="1D455719" w14:textId="77777777" w:rsidR="007A0A60" w:rsidRPr="00B4707D" w:rsidRDefault="007A0A60" w:rsidP="007A0A60">
      <w:pPr>
        <w:pStyle w:val="Textonotapie"/>
        <w:rPr>
          <w:lang w:val="en-US"/>
        </w:rPr>
      </w:pPr>
    </w:p>
  </w:footnote>
  <w:footnote w:id="8">
    <w:p w14:paraId="398236AE" w14:textId="423030D1" w:rsidR="00A97B2B" w:rsidRPr="00B4707D" w:rsidRDefault="00A97B2B">
      <w:pPr>
        <w:pStyle w:val="Textonotapie"/>
        <w:rPr>
          <w:lang w:val="en-US"/>
        </w:rPr>
      </w:pPr>
      <w:r w:rsidRPr="00B4707D">
        <w:rPr>
          <w:rStyle w:val="Refdenotaalpie"/>
        </w:rPr>
        <w:footnoteRef/>
      </w:r>
      <w:r w:rsidRPr="00B4707D">
        <w:rPr>
          <w:lang w:val="en-US"/>
        </w:rPr>
        <w:t xml:space="preserve">  </w:t>
      </w:r>
      <w:hyperlink r:id="rId2" w:history="1">
        <w:r w:rsidR="007A0A60" w:rsidRPr="00B4707D">
          <w:rPr>
            <w:rStyle w:val="Hipervnculo"/>
            <w:color w:val="auto"/>
            <w:lang w:val="en-US"/>
          </w:rPr>
          <w:t>https://glifos.upana.edu.gt/library/images/5/50/III_Estuardo_Nehem%C3%ADas_Monroy_%281%29.pdf</w:t>
        </w:r>
      </w:hyperlink>
    </w:p>
    <w:p w14:paraId="66610444" w14:textId="77777777" w:rsidR="007A0A60" w:rsidRPr="00580664" w:rsidRDefault="007A0A60">
      <w:pPr>
        <w:pStyle w:val="Textonotapie"/>
        <w:rPr>
          <w:lang w:val="en-US"/>
        </w:rPr>
      </w:pPr>
    </w:p>
  </w:footnote>
  <w:footnote w:id="9">
    <w:p w14:paraId="355EA257" w14:textId="39311698" w:rsidR="007A0A60" w:rsidRPr="00B4707D" w:rsidRDefault="007A0A60">
      <w:pPr>
        <w:pStyle w:val="Textonotapie"/>
        <w:rPr>
          <w:lang w:val="en-US"/>
        </w:rPr>
      </w:pPr>
      <w:r w:rsidRPr="00B4707D">
        <w:rPr>
          <w:rStyle w:val="Refdenotaalpie"/>
        </w:rPr>
        <w:footnoteRef/>
      </w:r>
      <w:r w:rsidRPr="00B4707D">
        <w:rPr>
          <w:lang w:val="en-US"/>
        </w:rPr>
        <w:t xml:space="preserve"> </w:t>
      </w:r>
      <w:hyperlink r:id="rId3" w:history="1">
        <w:r w:rsidRPr="00B4707D">
          <w:rPr>
            <w:rStyle w:val="Hipervnculo"/>
            <w:color w:val="auto"/>
            <w:lang w:val="en-US"/>
          </w:rPr>
          <w:t>https://prensa.gob.gt/comunicado-video-informativo/presentacion-de-la-aplicacion-movil-de-alimentacion-escolar</w:t>
        </w:r>
      </w:hyperlink>
    </w:p>
    <w:p w14:paraId="7661E1DA" w14:textId="77777777" w:rsidR="007A0A60" w:rsidRPr="00B4707D" w:rsidRDefault="007A0A60">
      <w:pPr>
        <w:pStyle w:val="Textonotapie"/>
        <w:rPr>
          <w:lang w:val="en-US"/>
        </w:rPr>
      </w:pPr>
    </w:p>
  </w:footnote>
  <w:footnote w:id="10">
    <w:p w14:paraId="74825C3C" w14:textId="5E2922D6" w:rsidR="007A0A60" w:rsidRPr="00B4707D" w:rsidRDefault="007A0A60">
      <w:pPr>
        <w:pStyle w:val="Textonotapie"/>
        <w:rPr>
          <w:lang w:val="en-US"/>
        </w:rPr>
      </w:pPr>
      <w:bookmarkStart w:id="42" w:name="_Hlk137397231"/>
      <w:r w:rsidRPr="00B4707D">
        <w:rPr>
          <w:rStyle w:val="Refdenotaalpie"/>
        </w:rPr>
        <w:footnoteRef/>
      </w:r>
      <w:bookmarkEnd w:id="42"/>
      <w:r w:rsidRPr="00B4707D">
        <w:rPr>
          <w:lang w:val="en-US"/>
        </w:rPr>
        <w:t xml:space="preserve"> </w:t>
      </w:r>
      <w:hyperlink r:id="rId4" w:history="1">
        <w:r w:rsidRPr="00B4707D">
          <w:rPr>
            <w:rStyle w:val="Hipervnculo"/>
            <w:color w:val="auto"/>
            <w:lang w:val="en-US"/>
          </w:rPr>
          <w:t>https://raisinglanguagelearners.com/es/aplicaciones-para-la-comunicacion-entre-padres-y-maestros/</w:t>
        </w:r>
      </w:hyperlink>
    </w:p>
    <w:p w14:paraId="4E7A1B81" w14:textId="77777777" w:rsidR="007A0A60" w:rsidRPr="00B4707D" w:rsidRDefault="007A0A60">
      <w:pPr>
        <w:pStyle w:val="Textonotapie"/>
        <w:rPr>
          <w:lang w:val="en-US"/>
        </w:rPr>
      </w:pPr>
    </w:p>
  </w:footnote>
  <w:footnote w:id="11">
    <w:p w14:paraId="016E701D" w14:textId="74454A41" w:rsidR="007A0A60" w:rsidRPr="00B4707D" w:rsidRDefault="007A0A60">
      <w:pPr>
        <w:pStyle w:val="Textonotapie"/>
        <w:rPr>
          <w:lang w:val="en-US"/>
        </w:rPr>
      </w:pPr>
      <w:r w:rsidRPr="00B4707D">
        <w:rPr>
          <w:rStyle w:val="Refdenotaalpie"/>
        </w:rPr>
        <w:footnoteRef/>
      </w:r>
      <w:r w:rsidRPr="00B4707D">
        <w:rPr>
          <w:lang w:val="en-US"/>
        </w:rPr>
        <w:t xml:space="preserve"> </w:t>
      </w:r>
      <w:hyperlink r:id="rId5" w:history="1">
        <w:r w:rsidRPr="00B4707D">
          <w:rPr>
            <w:rStyle w:val="Hipervnculo"/>
            <w:color w:val="auto"/>
            <w:lang w:val="en-US"/>
          </w:rPr>
          <w:t>https://www.parentcom.com/aplicaciones-y-sitios-web-para-centros-educativos/</w:t>
        </w:r>
      </w:hyperlink>
    </w:p>
    <w:p w14:paraId="57118990" w14:textId="77777777" w:rsidR="007A0A60" w:rsidRPr="00580664" w:rsidRDefault="007A0A60">
      <w:pPr>
        <w:pStyle w:val="Textonotapie"/>
        <w:rPr>
          <w:lang w:val="en-US"/>
        </w:rPr>
      </w:pPr>
    </w:p>
  </w:footnote>
  <w:footnote w:id="12">
    <w:p w14:paraId="48AB0F13" w14:textId="15E039F8" w:rsidR="00294FB3" w:rsidRPr="00B4707D" w:rsidRDefault="00294FB3">
      <w:pPr>
        <w:pStyle w:val="Textonotapie"/>
        <w:rPr>
          <w:lang w:val="en-US"/>
        </w:rPr>
      </w:pPr>
      <w:r>
        <w:rPr>
          <w:rStyle w:val="Refdenotaalpie"/>
        </w:rPr>
        <w:footnoteRef/>
      </w:r>
      <w:r w:rsidRPr="00580664">
        <w:rPr>
          <w:lang w:val="en-US"/>
        </w:rPr>
        <w:t xml:space="preserve"> </w:t>
      </w:r>
      <w:hyperlink r:id="rId6" w:history="1">
        <w:r w:rsidRPr="00B4707D">
          <w:rPr>
            <w:rStyle w:val="Hipervnculo"/>
            <w:color w:val="auto"/>
            <w:lang w:val="en-US"/>
          </w:rPr>
          <w:t>https://www.techtitute.com/gt/educacion/blog/tecnologia-aplicada-educacion</w:t>
        </w:r>
      </w:hyperlink>
    </w:p>
    <w:p w14:paraId="07DE301B" w14:textId="77777777" w:rsidR="00294FB3" w:rsidRPr="00B4707D" w:rsidRDefault="00294FB3">
      <w:pPr>
        <w:pStyle w:val="Textonotapie"/>
        <w:rPr>
          <w:lang w:val="en-US"/>
        </w:rPr>
      </w:pPr>
    </w:p>
  </w:footnote>
  <w:footnote w:id="13">
    <w:p w14:paraId="5F21E27C" w14:textId="629D1F3D" w:rsidR="00A30058" w:rsidRPr="00B4707D" w:rsidRDefault="00A30058">
      <w:pPr>
        <w:pStyle w:val="Textonotapie"/>
        <w:rPr>
          <w:lang w:val="en-US"/>
        </w:rPr>
      </w:pPr>
      <w:r w:rsidRPr="00B4707D">
        <w:rPr>
          <w:rStyle w:val="Refdenotaalpie"/>
        </w:rPr>
        <w:footnoteRef/>
      </w:r>
      <w:r w:rsidRPr="00B4707D">
        <w:rPr>
          <w:lang w:val="en-US"/>
        </w:rPr>
        <w:t xml:space="preserve"> </w:t>
      </w:r>
      <w:hyperlink r:id="rId7" w:history="1">
        <w:r w:rsidRPr="00B4707D">
          <w:rPr>
            <w:rStyle w:val="Hipervnculo"/>
            <w:color w:val="auto"/>
            <w:lang w:val="en-US"/>
          </w:rPr>
          <w:t>https://www.euroinnova.us/blog/importancia-de-la-comunicacion-en-la-escuela--familia-y-comunidad</w:t>
        </w:r>
      </w:hyperlink>
    </w:p>
    <w:p w14:paraId="05A05BD4" w14:textId="77777777" w:rsidR="00A30058" w:rsidRPr="00580664" w:rsidRDefault="00A30058">
      <w:pPr>
        <w:pStyle w:val="Textonotapie"/>
        <w:rPr>
          <w:lang w:val="en-US"/>
        </w:rPr>
      </w:pPr>
    </w:p>
  </w:footnote>
  <w:footnote w:id="14">
    <w:p w14:paraId="1404ADC7" w14:textId="77777777" w:rsidR="00267909" w:rsidRPr="00B4707D" w:rsidRDefault="00267909" w:rsidP="00267909">
      <w:pPr>
        <w:pStyle w:val="Textonotapie"/>
        <w:rPr>
          <w:lang w:val="en-US"/>
        </w:rPr>
      </w:pPr>
      <w:r w:rsidRPr="00B4707D">
        <w:rPr>
          <w:rStyle w:val="Refdenotaalpie"/>
        </w:rPr>
        <w:footnoteRef/>
      </w:r>
      <w:r w:rsidRPr="00B4707D">
        <w:rPr>
          <w:lang w:val="en-US"/>
        </w:rPr>
        <w:t xml:space="preserve"> </w:t>
      </w:r>
      <w:hyperlink r:id="rId8" w:history="1">
        <w:r w:rsidRPr="00B4707D">
          <w:rPr>
            <w:rStyle w:val="Hipervnculo"/>
            <w:color w:val="auto"/>
            <w:lang w:val="en-US"/>
          </w:rPr>
          <w:t>https://eresmama.com/la-importancia-de-la-comunicacion-entre-familias-y-escuela/</w:t>
        </w:r>
      </w:hyperlink>
    </w:p>
    <w:p w14:paraId="128B71F4" w14:textId="77777777" w:rsidR="00267909" w:rsidRPr="00B4707D" w:rsidRDefault="00267909" w:rsidP="00267909">
      <w:pPr>
        <w:pStyle w:val="Textonotapie"/>
        <w:rPr>
          <w:lang w:val="en-US"/>
        </w:rPr>
      </w:pPr>
    </w:p>
  </w:footnote>
  <w:footnote w:id="15">
    <w:p w14:paraId="68AE48CE" w14:textId="06837848" w:rsidR="00267909" w:rsidRPr="00B4707D" w:rsidRDefault="00267909">
      <w:pPr>
        <w:pStyle w:val="Textonotapie"/>
        <w:rPr>
          <w:lang w:val="en-US"/>
        </w:rPr>
      </w:pPr>
      <w:r w:rsidRPr="00B4707D">
        <w:rPr>
          <w:rStyle w:val="Refdenotaalpie"/>
        </w:rPr>
        <w:footnoteRef/>
      </w:r>
      <w:r w:rsidRPr="00B4707D">
        <w:rPr>
          <w:lang w:val="en-US"/>
        </w:rPr>
        <w:t xml:space="preserve"> </w:t>
      </w:r>
      <w:hyperlink r:id="rId9" w:history="1">
        <w:r w:rsidRPr="00B4707D">
          <w:rPr>
            <w:rStyle w:val="Hipervnculo"/>
            <w:color w:val="auto"/>
            <w:lang w:val="en-US"/>
          </w:rPr>
          <w:t>https://educrea.cl/familia-escuela-6-retos-una-comunicacion-efectiva/</w:t>
        </w:r>
      </w:hyperlink>
    </w:p>
    <w:p w14:paraId="140E85F4" w14:textId="77777777" w:rsidR="00267909" w:rsidRPr="00B4707D" w:rsidRDefault="00267909">
      <w:pPr>
        <w:pStyle w:val="Textonotapie"/>
        <w:rPr>
          <w:lang w:val="en-US"/>
        </w:rPr>
      </w:pPr>
    </w:p>
  </w:footnote>
  <w:footnote w:id="16">
    <w:p w14:paraId="4235D8A6" w14:textId="5C1C03CB" w:rsidR="00267909" w:rsidRPr="00B4707D" w:rsidRDefault="00267909">
      <w:pPr>
        <w:pStyle w:val="Textonotapie"/>
        <w:rPr>
          <w:lang w:val="en-US"/>
        </w:rPr>
      </w:pPr>
      <w:r w:rsidRPr="00B4707D">
        <w:rPr>
          <w:rStyle w:val="Refdenotaalpie"/>
        </w:rPr>
        <w:footnoteRef/>
      </w:r>
      <w:r w:rsidRPr="00B4707D">
        <w:rPr>
          <w:lang w:val="en-US"/>
        </w:rPr>
        <w:t xml:space="preserve"> </w:t>
      </w:r>
      <w:hyperlink r:id="rId10" w:history="1">
        <w:r w:rsidRPr="00B4707D">
          <w:rPr>
            <w:rStyle w:val="Hipervnculo"/>
            <w:color w:val="auto"/>
            <w:lang w:val="en-US"/>
          </w:rPr>
          <w:t>https://www.euroinnova.us/blog/importancia-de-la-comunicacion-en-la-escuela--familia-y-comunidad</w:t>
        </w:r>
      </w:hyperlink>
    </w:p>
    <w:p w14:paraId="272C5A16" w14:textId="77777777" w:rsidR="00267909" w:rsidRPr="00580664" w:rsidRDefault="00267909">
      <w:pPr>
        <w:pStyle w:val="Textonotapie"/>
        <w:rPr>
          <w:lang w:val="en-US"/>
        </w:rPr>
      </w:pPr>
    </w:p>
  </w:footnote>
  <w:footnote w:id="17">
    <w:p w14:paraId="186A0EB8" w14:textId="0037E415" w:rsidR="00E86A40" w:rsidRPr="00B4707D" w:rsidRDefault="00E86A40">
      <w:pPr>
        <w:pStyle w:val="Textonotapie"/>
        <w:rPr>
          <w:lang w:val="en-US"/>
        </w:rPr>
      </w:pPr>
      <w:r w:rsidRPr="00B4707D">
        <w:rPr>
          <w:rStyle w:val="Refdenotaalpie"/>
        </w:rPr>
        <w:footnoteRef/>
      </w:r>
      <w:r w:rsidRPr="00B4707D">
        <w:rPr>
          <w:lang w:val="en-US"/>
        </w:rPr>
        <w:t xml:space="preserve"> </w:t>
      </w:r>
      <w:hyperlink r:id="rId11" w:history="1">
        <w:r w:rsidRPr="00B4707D">
          <w:rPr>
            <w:rStyle w:val="Hipervnculo"/>
            <w:color w:val="auto"/>
            <w:lang w:val="en-US"/>
          </w:rPr>
          <w:t>https://educrea.cl/familia-escuela-6-retos-una-comunicacion-efectiva/</w:t>
        </w:r>
      </w:hyperlink>
    </w:p>
    <w:p w14:paraId="0E2B5834" w14:textId="77777777" w:rsidR="00E86A40" w:rsidRPr="00B4707D" w:rsidRDefault="00E86A40">
      <w:pPr>
        <w:pStyle w:val="Textonotapie"/>
        <w:rPr>
          <w:lang w:val="en-US"/>
        </w:rPr>
      </w:pPr>
    </w:p>
  </w:footnote>
  <w:footnote w:id="18">
    <w:p w14:paraId="031E0D81" w14:textId="0C818D2F" w:rsidR="00B94B5B" w:rsidRPr="00B4707D" w:rsidRDefault="00B94B5B">
      <w:pPr>
        <w:pStyle w:val="Textonotapie"/>
        <w:rPr>
          <w:lang w:val="en-US"/>
        </w:rPr>
      </w:pPr>
      <w:r w:rsidRPr="00B4707D">
        <w:rPr>
          <w:rStyle w:val="Refdenotaalpie"/>
        </w:rPr>
        <w:footnoteRef/>
      </w:r>
      <w:r w:rsidRPr="00B4707D">
        <w:rPr>
          <w:lang w:val="en-US"/>
        </w:rPr>
        <w:t xml:space="preserve"> </w:t>
      </w:r>
      <w:hyperlink r:id="rId12" w:history="1">
        <w:r w:rsidR="008B0CEF" w:rsidRPr="00B4707D">
          <w:rPr>
            <w:rStyle w:val="Hipervnculo"/>
            <w:color w:val="auto"/>
            <w:lang w:val="en-US"/>
          </w:rPr>
          <w:t>https://educrea.cl/familia-escuela-6-retos-una-comunicacion-efectiva/</w:t>
        </w:r>
      </w:hyperlink>
    </w:p>
    <w:p w14:paraId="561E58FD" w14:textId="77777777" w:rsidR="008B0CEF" w:rsidRPr="00B4707D" w:rsidRDefault="008B0CEF">
      <w:pPr>
        <w:pStyle w:val="Textonotapie"/>
        <w:rPr>
          <w:lang w:val="en-US"/>
        </w:rPr>
      </w:pPr>
    </w:p>
  </w:footnote>
  <w:footnote w:id="19">
    <w:p w14:paraId="4B1B1D69" w14:textId="2B02E298" w:rsidR="008B0CEF" w:rsidRPr="00B4707D" w:rsidRDefault="008B0CEF">
      <w:pPr>
        <w:pStyle w:val="Textonotapie"/>
        <w:rPr>
          <w:lang w:val="en-US"/>
        </w:rPr>
      </w:pPr>
      <w:r w:rsidRPr="00B4707D">
        <w:rPr>
          <w:rStyle w:val="Refdenotaalpie"/>
        </w:rPr>
        <w:footnoteRef/>
      </w:r>
      <w:r w:rsidRPr="00B4707D">
        <w:rPr>
          <w:lang w:val="en-US"/>
        </w:rPr>
        <w:t xml:space="preserve"> </w:t>
      </w:r>
      <w:hyperlink r:id="rId13" w:history="1">
        <w:r w:rsidRPr="00B4707D">
          <w:rPr>
            <w:rStyle w:val="Hipervnculo"/>
            <w:color w:val="auto"/>
            <w:lang w:val="en-US"/>
          </w:rPr>
          <w:t>https://www.scielo.br/j/ep/a/K3DRmyKP53SSwjvqXrt3tqk/?format=pdf</w:t>
        </w:r>
      </w:hyperlink>
    </w:p>
    <w:p w14:paraId="0FCF3D0A" w14:textId="77777777" w:rsidR="008B0CEF" w:rsidRPr="00580664" w:rsidRDefault="008B0CEF">
      <w:pPr>
        <w:pStyle w:val="Textonotapie"/>
        <w:rPr>
          <w:lang w:val="en-US"/>
        </w:rPr>
      </w:pPr>
    </w:p>
  </w:footnote>
  <w:footnote w:id="20">
    <w:p w14:paraId="1C660AA3" w14:textId="555C8F48" w:rsidR="008B0CEF" w:rsidRPr="00B4707D" w:rsidRDefault="008B0CEF">
      <w:pPr>
        <w:pStyle w:val="Textonotapie"/>
        <w:rPr>
          <w:lang w:val="en-US"/>
        </w:rPr>
      </w:pPr>
      <w:r w:rsidRPr="00B4707D">
        <w:rPr>
          <w:rStyle w:val="Refdenotaalpie"/>
        </w:rPr>
        <w:footnoteRef/>
      </w:r>
      <w:r w:rsidRPr="00B4707D">
        <w:rPr>
          <w:lang w:val="en-US"/>
        </w:rPr>
        <w:t xml:space="preserve"> </w:t>
      </w:r>
      <w:hyperlink r:id="rId14" w:history="1">
        <w:r w:rsidRPr="00B4707D">
          <w:rPr>
            <w:rStyle w:val="Hipervnculo"/>
            <w:color w:val="auto"/>
            <w:lang w:val="en-US"/>
          </w:rPr>
          <w:t>https://www.scielo.cl/scielo.php?pid=S0718-73782016000100006&amp;script=sci_arttext</w:t>
        </w:r>
      </w:hyperlink>
    </w:p>
    <w:p w14:paraId="1C5D8188" w14:textId="77777777" w:rsidR="008B0CEF" w:rsidRPr="00B4707D" w:rsidRDefault="008B0CEF">
      <w:pPr>
        <w:pStyle w:val="Textonotapie"/>
        <w:rPr>
          <w:lang w:val="en-US"/>
        </w:rPr>
      </w:pPr>
    </w:p>
  </w:footnote>
  <w:footnote w:id="21">
    <w:p w14:paraId="4782352F" w14:textId="3B17BD5F" w:rsidR="008B0CEF" w:rsidRPr="00B4707D" w:rsidRDefault="008B0CEF">
      <w:pPr>
        <w:pStyle w:val="Textonotapie"/>
        <w:rPr>
          <w:lang w:val="en-US"/>
        </w:rPr>
      </w:pPr>
      <w:r w:rsidRPr="00B4707D">
        <w:rPr>
          <w:rStyle w:val="Refdenotaalpie"/>
        </w:rPr>
        <w:footnoteRef/>
      </w:r>
      <w:r w:rsidRPr="00B4707D">
        <w:rPr>
          <w:lang w:val="en-US"/>
        </w:rPr>
        <w:t xml:space="preserve"> </w:t>
      </w:r>
      <w:hyperlink r:id="rId15" w:history="1">
        <w:r w:rsidRPr="00B4707D">
          <w:rPr>
            <w:rStyle w:val="Hipervnculo"/>
            <w:color w:val="auto"/>
            <w:lang w:val="en-US"/>
          </w:rPr>
          <w:t>https://www.euroinnova.us/blog/importancia-de-la-comunicacion-en-la-escuela--familia-y-comunidad</w:t>
        </w:r>
      </w:hyperlink>
    </w:p>
    <w:p w14:paraId="62688857" w14:textId="77777777" w:rsidR="008B0CEF" w:rsidRPr="00B4707D" w:rsidRDefault="008B0CEF">
      <w:pPr>
        <w:pStyle w:val="Textonotapie"/>
        <w:rPr>
          <w:lang w:val="en-US"/>
        </w:rPr>
      </w:pPr>
    </w:p>
  </w:footnote>
  <w:footnote w:id="22">
    <w:p w14:paraId="2764AB13" w14:textId="22809051" w:rsidR="008B0CEF" w:rsidRPr="00B4707D" w:rsidRDefault="008B0CEF">
      <w:pPr>
        <w:pStyle w:val="Textonotapie"/>
        <w:rPr>
          <w:lang w:val="en-US"/>
        </w:rPr>
      </w:pPr>
      <w:r w:rsidRPr="00B4707D">
        <w:rPr>
          <w:rStyle w:val="Refdenotaalpie"/>
        </w:rPr>
        <w:footnoteRef/>
      </w:r>
      <w:r w:rsidRPr="00B4707D">
        <w:rPr>
          <w:lang w:val="en-US"/>
        </w:rPr>
        <w:t xml:space="preserve"> </w:t>
      </w:r>
      <w:hyperlink r:id="rId16" w:history="1">
        <w:r w:rsidRPr="00B4707D">
          <w:rPr>
            <w:rStyle w:val="Hipervnculo"/>
            <w:color w:val="auto"/>
            <w:lang w:val="en-US"/>
          </w:rPr>
          <w:t>https://observatorio.tec.mx/edu-news/la-importancia-de-la-participacion-de-los-padres-en-la-educacion/</w:t>
        </w:r>
      </w:hyperlink>
    </w:p>
    <w:p w14:paraId="0D5E941A" w14:textId="77777777" w:rsidR="008B0CEF" w:rsidRPr="00580664" w:rsidRDefault="008B0CEF">
      <w:pPr>
        <w:pStyle w:val="Textonotapie"/>
        <w:rPr>
          <w:lang w:val="en-US"/>
        </w:rPr>
      </w:pPr>
    </w:p>
  </w:footnote>
  <w:footnote w:id="23">
    <w:p w14:paraId="6E4813EC" w14:textId="3B7D58C3" w:rsidR="00C329C1" w:rsidRPr="00B4707D" w:rsidRDefault="00C329C1">
      <w:pPr>
        <w:pStyle w:val="Textonotapie"/>
        <w:rPr>
          <w:lang w:val="en-US"/>
        </w:rPr>
      </w:pPr>
      <w:r>
        <w:rPr>
          <w:rStyle w:val="Refdenotaalpie"/>
        </w:rPr>
        <w:footnoteRef/>
      </w:r>
      <w:r w:rsidRPr="00580664">
        <w:rPr>
          <w:lang w:val="en-US"/>
        </w:rPr>
        <w:t xml:space="preserve"> </w:t>
      </w:r>
      <w:hyperlink r:id="rId17" w:history="1">
        <w:r w:rsidRPr="00B4707D">
          <w:rPr>
            <w:rStyle w:val="Hipervnculo"/>
            <w:color w:val="auto"/>
            <w:lang w:val="en-US"/>
          </w:rPr>
          <w:t>https://www.aesd.net/docs/building/5/parent%20student%20handbook%20annual%20notice%202021-22%20span.pdf?id=4927</w:t>
        </w:r>
      </w:hyperlink>
    </w:p>
    <w:p w14:paraId="504E4B04" w14:textId="77777777" w:rsidR="00C329C1" w:rsidRPr="00B4707D" w:rsidRDefault="00C329C1">
      <w:pPr>
        <w:pStyle w:val="Textonotapie"/>
        <w:rPr>
          <w:lang w:val="en-US"/>
        </w:rPr>
      </w:pPr>
    </w:p>
  </w:footnote>
  <w:footnote w:id="24">
    <w:p w14:paraId="1C8C68C5" w14:textId="3DBB589E" w:rsidR="00C329C1" w:rsidRPr="00B4707D" w:rsidRDefault="00C329C1">
      <w:pPr>
        <w:pStyle w:val="Textonotapie"/>
        <w:rPr>
          <w:lang w:val="en-US"/>
        </w:rPr>
      </w:pPr>
      <w:r w:rsidRPr="00B4707D">
        <w:rPr>
          <w:rStyle w:val="Refdenotaalpie"/>
        </w:rPr>
        <w:footnoteRef/>
      </w:r>
      <w:r w:rsidRPr="00B4707D">
        <w:rPr>
          <w:lang w:val="en-US"/>
        </w:rPr>
        <w:t xml:space="preserve"> </w:t>
      </w:r>
      <w:hyperlink r:id="rId18" w:history="1">
        <w:r w:rsidRPr="00B4707D">
          <w:rPr>
            <w:rStyle w:val="Hipervnculo"/>
            <w:color w:val="auto"/>
            <w:lang w:val="en-US"/>
          </w:rPr>
          <w:t>https://www.nsd.us/cms/lib/CA02205759/Centricity/Domain/108/22-23_Annual_Notification_0622_Final_Spanish_-_ADA.pdf</w:t>
        </w:r>
      </w:hyperlink>
    </w:p>
    <w:p w14:paraId="65221CF9" w14:textId="77777777" w:rsidR="00C329C1" w:rsidRPr="00580664" w:rsidRDefault="00C329C1">
      <w:pPr>
        <w:pStyle w:val="Textonotapie"/>
        <w:rPr>
          <w:lang w:val="en-US"/>
        </w:rPr>
      </w:pPr>
    </w:p>
  </w:footnote>
  <w:footnote w:id="25">
    <w:p w14:paraId="5EE1FA69" w14:textId="7F05734F" w:rsidR="00A70D73" w:rsidRPr="00B4707D" w:rsidRDefault="00A70D73">
      <w:pPr>
        <w:pStyle w:val="Textonotapie"/>
        <w:rPr>
          <w:lang w:val="en-US"/>
        </w:rPr>
      </w:pPr>
      <w:r w:rsidRPr="00B4707D">
        <w:rPr>
          <w:rStyle w:val="Refdenotaalpie"/>
        </w:rPr>
        <w:footnoteRef/>
      </w:r>
      <w:r w:rsidRPr="00B4707D">
        <w:rPr>
          <w:lang w:val="en-US"/>
        </w:rPr>
        <w:t xml:space="preserve"> </w:t>
      </w:r>
      <w:hyperlink r:id="rId19" w:history="1">
        <w:r w:rsidRPr="00B4707D">
          <w:rPr>
            <w:rStyle w:val="Hipervnculo"/>
            <w:color w:val="auto"/>
            <w:lang w:val="en-US"/>
          </w:rPr>
          <w:t>https://www.redalyc.org/journal/440/44055139004/html/</w:t>
        </w:r>
      </w:hyperlink>
    </w:p>
    <w:p w14:paraId="0D2115C0" w14:textId="77777777" w:rsidR="00A70D73" w:rsidRPr="00580664" w:rsidRDefault="00A70D73">
      <w:pPr>
        <w:pStyle w:val="Textonotapie"/>
        <w:rPr>
          <w:lang w:val="en-US"/>
        </w:rPr>
      </w:pPr>
    </w:p>
  </w:footnote>
  <w:footnote w:id="26">
    <w:p w14:paraId="4D74927D" w14:textId="48F2A54E" w:rsidR="00002113" w:rsidRPr="00B4707D" w:rsidRDefault="00000000" w:rsidP="00002113">
      <w:pPr>
        <w:pStyle w:val="Textonotapie"/>
        <w:ind w:firstLine="0"/>
        <w:rPr>
          <w:lang w:val="en-US"/>
        </w:rPr>
      </w:pPr>
      <w:hyperlink r:id="rId20" w:history="1">
        <w:r w:rsidR="00002113" w:rsidRPr="00B4707D">
          <w:rPr>
            <w:rStyle w:val="Hipervnculo"/>
            <w:color w:val="auto"/>
            <w:lang w:val="en-US"/>
          </w:rPr>
          <w:t>https://www.unicef.org/guatemala/comunicados-prensa/la-falta-de-igualdad-en-el-acceso-la-educaci%C3%B3n-distancia-en-el-contexto-de-la</w:t>
        </w:r>
      </w:hyperlink>
    </w:p>
    <w:p w14:paraId="440F7F05" w14:textId="77777777" w:rsidR="00002113" w:rsidRPr="00580664" w:rsidRDefault="00002113" w:rsidP="00002113">
      <w:pPr>
        <w:pStyle w:val="Textonotapie"/>
        <w:ind w:firstLine="0"/>
        <w:rPr>
          <w:lang w:val="en-US"/>
        </w:rPr>
      </w:pPr>
    </w:p>
  </w:footnote>
  <w:footnote w:id="27">
    <w:p w14:paraId="3AF9069F" w14:textId="1613F298" w:rsidR="006E12EE" w:rsidRPr="00B4707D" w:rsidRDefault="00000000" w:rsidP="006E12EE">
      <w:pPr>
        <w:pStyle w:val="Textonotapie"/>
        <w:ind w:firstLine="0"/>
        <w:rPr>
          <w:lang w:val="en-US"/>
        </w:rPr>
      </w:pPr>
      <w:hyperlink r:id="rId21" w:history="1">
        <w:r w:rsidR="006E12EE" w:rsidRPr="00B4707D">
          <w:rPr>
            <w:rStyle w:val="Hipervnculo"/>
            <w:color w:val="auto"/>
            <w:lang w:val="en-US"/>
          </w:rPr>
          <w:t>https://www.researchgate.net/publication/345181583_Estrategias_de_afrontamiento_y_bienestar_psicologico_en_adolescentes_escolarizados_de_Tucuman</w:t>
        </w:r>
      </w:hyperlink>
    </w:p>
    <w:p w14:paraId="5FBA8B89" w14:textId="77777777" w:rsidR="006E12EE" w:rsidRPr="00B4707D" w:rsidRDefault="006E12EE" w:rsidP="006E12EE">
      <w:pPr>
        <w:pStyle w:val="Textonotapie"/>
        <w:ind w:firstLine="0"/>
        <w:rPr>
          <w:lang w:val="en-US"/>
        </w:rPr>
      </w:pPr>
    </w:p>
    <w:p w14:paraId="58F28CE7" w14:textId="3FECE06E" w:rsidR="006E12EE" w:rsidRPr="00B4707D" w:rsidRDefault="00000000" w:rsidP="006E12EE">
      <w:pPr>
        <w:pStyle w:val="Textonotapie"/>
        <w:ind w:firstLine="0"/>
        <w:rPr>
          <w:lang w:val="en-US"/>
        </w:rPr>
      </w:pPr>
      <w:hyperlink r:id="rId22" w:history="1">
        <w:r w:rsidR="006E12EE" w:rsidRPr="00B4707D">
          <w:rPr>
            <w:rStyle w:val="Hipervnculo"/>
            <w:color w:val="auto"/>
            <w:lang w:val="en-US"/>
          </w:rPr>
          <w:t>https://imgbiblio.vaneduc.edu.ar/fulltext/files/TC130712.pdf</w:t>
        </w:r>
      </w:hyperlink>
    </w:p>
    <w:p w14:paraId="41B9D7E6" w14:textId="77777777" w:rsidR="006E12EE" w:rsidRPr="00580664" w:rsidRDefault="006E12EE" w:rsidP="006E12EE">
      <w:pPr>
        <w:pStyle w:val="Textonotapie"/>
        <w:ind w:firstLine="0"/>
        <w:rPr>
          <w:lang w:val="en-US"/>
        </w:rPr>
      </w:pPr>
    </w:p>
  </w:footnote>
  <w:footnote w:id="28">
    <w:p w14:paraId="4FADD3A2" w14:textId="192EE054" w:rsidR="003E752F" w:rsidRPr="00B4707D" w:rsidRDefault="003E752F" w:rsidP="003E752F">
      <w:pPr>
        <w:pStyle w:val="Textonotapie"/>
        <w:rPr>
          <w:lang w:val="en-US"/>
        </w:rPr>
      </w:pPr>
      <w:r>
        <w:rPr>
          <w:rStyle w:val="Refdenotaalpie"/>
        </w:rPr>
        <w:footnoteRef/>
      </w:r>
      <w:r w:rsidRPr="00580664">
        <w:rPr>
          <w:lang w:val="en-US"/>
        </w:rPr>
        <w:t xml:space="preserve"> </w:t>
      </w:r>
      <w:hyperlink r:id="rId23" w:history="1">
        <w:r w:rsidRPr="00B4707D">
          <w:rPr>
            <w:rStyle w:val="Hipervnculo"/>
            <w:color w:val="auto"/>
            <w:lang w:val="en-US"/>
          </w:rPr>
          <w:t>https://edu1stvess.com/es/beneficios-de-la-alianza-entre-padres-y-escuelas/</w:t>
        </w:r>
      </w:hyperlink>
    </w:p>
  </w:footnote>
  <w:footnote w:id="29">
    <w:p w14:paraId="38B360ED" w14:textId="1EF6A808" w:rsidR="003E752F" w:rsidRPr="00B4707D" w:rsidRDefault="003E752F">
      <w:pPr>
        <w:pStyle w:val="Textonotapie"/>
        <w:rPr>
          <w:lang w:val="en-US"/>
        </w:rPr>
      </w:pPr>
      <w:r w:rsidRPr="00B4707D">
        <w:rPr>
          <w:rStyle w:val="Refdenotaalpie"/>
        </w:rPr>
        <w:footnoteRef/>
      </w:r>
      <w:r w:rsidRPr="00B4707D">
        <w:rPr>
          <w:lang w:val="en-US"/>
        </w:rPr>
        <w:t xml:space="preserve"> </w:t>
      </w:r>
      <w:hyperlink r:id="rId24" w:history="1">
        <w:r w:rsidRPr="00B4707D">
          <w:rPr>
            <w:rStyle w:val="Hipervnculo"/>
            <w:color w:val="auto"/>
            <w:lang w:val="en-US"/>
          </w:rPr>
          <w:t>https://www.redalyc.org/pdf/1735/173548405026.pdf</w:t>
        </w:r>
      </w:hyperlink>
    </w:p>
    <w:p w14:paraId="451A07F1" w14:textId="77777777" w:rsidR="003E752F" w:rsidRPr="00B4707D" w:rsidRDefault="003E752F">
      <w:pPr>
        <w:pStyle w:val="Textonotapie"/>
        <w:rPr>
          <w:lang w:val="en-US"/>
        </w:rPr>
      </w:pPr>
    </w:p>
  </w:footnote>
  <w:footnote w:id="30">
    <w:p w14:paraId="70471DB9" w14:textId="3AF81696" w:rsidR="003E752F" w:rsidRPr="00B4707D" w:rsidRDefault="003E752F">
      <w:pPr>
        <w:pStyle w:val="Textonotapie"/>
        <w:rPr>
          <w:lang w:val="en-US"/>
        </w:rPr>
      </w:pPr>
      <w:r w:rsidRPr="00B4707D">
        <w:rPr>
          <w:rStyle w:val="Refdenotaalpie"/>
        </w:rPr>
        <w:footnoteRef/>
      </w:r>
      <w:r w:rsidRPr="00B4707D">
        <w:rPr>
          <w:lang w:val="en-US"/>
        </w:rPr>
        <w:t xml:space="preserve"> </w:t>
      </w:r>
      <w:hyperlink r:id="rId25" w:history="1">
        <w:r w:rsidRPr="00B4707D">
          <w:rPr>
            <w:rStyle w:val="Hipervnculo"/>
            <w:color w:val="auto"/>
            <w:lang w:val="en-US"/>
          </w:rPr>
          <w:t>https://repositori.uji.es/xmlui/bitstream/handle/10234/130686/TFG_2014_GarciaAlcaideT.pdf</w:t>
        </w:r>
      </w:hyperlink>
    </w:p>
    <w:p w14:paraId="0747516E" w14:textId="77777777" w:rsidR="003E752F" w:rsidRPr="00580664" w:rsidRDefault="003E752F">
      <w:pPr>
        <w:pStyle w:val="Textonotapie"/>
        <w:rPr>
          <w:lang w:val="en-US"/>
        </w:rPr>
      </w:pPr>
    </w:p>
  </w:footnote>
  <w:footnote w:id="31">
    <w:p w14:paraId="12C7CB91" w14:textId="09A349E9" w:rsidR="003E752F" w:rsidRPr="00B4707D" w:rsidRDefault="003E752F">
      <w:pPr>
        <w:pStyle w:val="Textonotapie"/>
        <w:rPr>
          <w:lang w:val="en-US"/>
        </w:rPr>
      </w:pPr>
      <w:r>
        <w:rPr>
          <w:rStyle w:val="Refdenotaalpie"/>
        </w:rPr>
        <w:footnoteRef/>
      </w:r>
      <w:r w:rsidRPr="00580664">
        <w:rPr>
          <w:lang w:val="en-US"/>
        </w:rPr>
        <w:t xml:space="preserve"> </w:t>
      </w:r>
      <w:hyperlink r:id="rId26" w:history="1">
        <w:r w:rsidRPr="00B4707D">
          <w:rPr>
            <w:rStyle w:val="Hipervnculo"/>
            <w:color w:val="auto"/>
            <w:lang w:val="en-US"/>
          </w:rPr>
          <w:t>https://www.centrodeeducacioninfantiltrazos.com/beneficios-de-la-participacion-de-los-padres-en-la-escuela/</w:t>
        </w:r>
      </w:hyperlink>
    </w:p>
    <w:p w14:paraId="77D24F99" w14:textId="77777777" w:rsidR="003E752F" w:rsidRPr="00580664" w:rsidRDefault="003E752F">
      <w:pPr>
        <w:pStyle w:val="Textonotapie"/>
        <w:rPr>
          <w:lang w:val="en-US"/>
        </w:rPr>
      </w:pPr>
    </w:p>
  </w:footnote>
  <w:footnote w:id="32">
    <w:p w14:paraId="388C590B" w14:textId="7997BB17" w:rsidR="008373DC" w:rsidRPr="00B4707D" w:rsidRDefault="008373DC" w:rsidP="008373DC">
      <w:pPr>
        <w:pStyle w:val="Textonotapie"/>
        <w:ind w:firstLine="0"/>
        <w:rPr>
          <w:lang w:val="en-US"/>
        </w:rPr>
      </w:pPr>
      <w:r w:rsidRPr="00B4707D">
        <w:rPr>
          <w:rStyle w:val="Refdenotaalpie"/>
        </w:rPr>
        <w:footnoteRef/>
      </w:r>
      <w:hyperlink r:id="rId27" w:history="1">
        <w:r w:rsidRPr="00B4707D">
          <w:rPr>
            <w:rStyle w:val="Hipervnculo"/>
            <w:color w:val="auto"/>
            <w:lang w:val="en-US"/>
          </w:rPr>
          <w:t>https://www.cepal.org/es/enfoques/retos-oportunidades-la-educacion-secundaria-america-latina-caribe-durante-despues-la</w:t>
        </w:r>
      </w:hyperlink>
    </w:p>
    <w:p w14:paraId="2B8FC339" w14:textId="77777777" w:rsidR="008373DC" w:rsidRPr="00580664" w:rsidRDefault="008373DC" w:rsidP="008373DC">
      <w:pPr>
        <w:pStyle w:val="Textonotapie"/>
        <w:ind w:firstLine="0"/>
        <w:rPr>
          <w:lang w:val="en-US"/>
        </w:rPr>
      </w:pPr>
    </w:p>
  </w:footnote>
  <w:footnote w:id="33">
    <w:p w14:paraId="0600FC1E" w14:textId="12A08CD8" w:rsidR="000A01DD" w:rsidRPr="00B4707D" w:rsidRDefault="000A01DD">
      <w:pPr>
        <w:pStyle w:val="Textonotapie"/>
        <w:rPr>
          <w:lang w:val="en-US"/>
        </w:rPr>
      </w:pPr>
      <w:r>
        <w:rPr>
          <w:rStyle w:val="Refdenotaalpie"/>
        </w:rPr>
        <w:footnoteRef/>
      </w:r>
      <w:r w:rsidRPr="00580664">
        <w:rPr>
          <w:lang w:val="en-US"/>
        </w:rPr>
        <w:t xml:space="preserve"> </w:t>
      </w:r>
      <w:hyperlink r:id="rId28" w:history="1">
        <w:r w:rsidRPr="00B4707D">
          <w:rPr>
            <w:rStyle w:val="Hipervnculo"/>
            <w:color w:val="auto"/>
            <w:lang w:val="en-US"/>
          </w:rPr>
          <w:t>https://www.redalyc.org/journal/688/68869704010/html/</w:t>
        </w:r>
      </w:hyperlink>
    </w:p>
    <w:p w14:paraId="54AD042A" w14:textId="19DFBDAD" w:rsidR="000A01DD" w:rsidRPr="00B4707D" w:rsidRDefault="00000000">
      <w:pPr>
        <w:pStyle w:val="Textonotapie"/>
        <w:rPr>
          <w:lang w:val="en-US"/>
        </w:rPr>
      </w:pPr>
      <w:hyperlink r:id="rId29" w:history="1">
        <w:r w:rsidR="000A01DD" w:rsidRPr="00B4707D">
          <w:rPr>
            <w:rStyle w:val="Hipervnculo"/>
            <w:color w:val="auto"/>
            <w:lang w:val="en-US"/>
          </w:rPr>
          <w:t>https://www.dol.gov/sites/dolgov/files/Reflexiones%20sobre%20las%20pr%C3%A1cticas%20educativas%20en%20el%20lugar%20de%20trabajo_Sintesis.pdf</w:t>
        </w:r>
      </w:hyperlink>
    </w:p>
    <w:p w14:paraId="565169A7" w14:textId="77777777" w:rsidR="000A01DD" w:rsidRPr="00580664" w:rsidRDefault="000A01DD">
      <w:pPr>
        <w:pStyle w:val="Textonotapie"/>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4C683" w14:textId="243465D4" w:rsidR="00BC5CBE" w:rsidRDefault="00BC5CBE" w:rsidP="001F036A">
    <w:pPr>
      <w:pStyle w:val="Encabezado"/>
      <w:ind w:left="1004"/>
      <w:rPr>
        <w:noProof/>
      </w:rPr>
    </w:pPr>
    <w:r>
      <w:rPr>
        <w:noProof/>
      </w:rPr>
      <w:drawing>
        <wp:anchor distT="0" distB="0" distL="114300" distR="114300" simplePos="0" relativeHeight="251659264" behindDoc="1" locked="0" layoutInCell="1" allowOverlap="1" wp14:anchorId="41E7EBA0" wp14:editId="29236806">
          <wp:simplePos x="0" y="0"/>
          <wp:positionH relativeFrom="column">
            <wp:posOffset>-5715</wp:posOffset>
          </wp:positionH>
          <wp:positionV relativeFrom="paragraph">
            <wp:posOffset>-1905</wp:posOffset>
          </wp:positionV>
          <wp:extent cx="635000" cy="636270"/>
          <wp:effectExtent l="0" t="0" r="0" b="0"/>
          <wp:wrapSquare wrapText="bothSides"/>
          <wp:docPr id="553474544" name="Imagen 553474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000" cy="636270"/>
                  </a:xfrm>
                  <a:prstGeom prst="rect">
                    <a:avLst/>
                  </a:prstGeom>
                  <a:noFill/>
                </pic:spPr>
              </pic:pic>
            </a:graphicData>
          </a:graphic>
          <wp14:sizeRelH relativeFrom="margin">
            <wp14:pctWidth>0</wp14:pctWidth>
          </wp14:sizeRelH>
          <wp14:sizeRelV relativeFrom="margin">
            <wp14:pctHeight>0</wp14:pctHeight>
          </wp14:sizeRelV>
        </wp:anchor>
      </w:drawing>
    </w:r>
    <w:r>
      <w:rPr>
        <w:noProof/>
      </w:rPr>
      <w:t xml:space="preserve">Universidad Mariano Galvez  </w:t>
    </w:r>
  </w:p>
  <w:p w14:paraId="2F251AF6" w14:textId="182E1DAE" w:rsidR="00BC5CBE" w:rsidRDefault="0076006D" w:rsidP="001F036A">
    <w:pPr>
      <w:pStyle w:val="Encabezado"/>
      <w:ind w:left="1004"/>
    </w:pPr>
    <w:r>
      <w:t>Facultad de Ingeniería en sistemas de información</w:t>
    </w:r>
  </w:p>
  <w:p w14:paraId="21A9EBFF" w14:textId="1D4071F1" w:rsidR="0076006D" w:rsidRDefault="0076006D" w:rsidP="001F036A">
    <w:pPr>
      <w:pStyle w:val="Encabezado"/>
      <w:ind w:left="1004"/>
    </w:pPr>
    <w:r>
      <w:t>Sede San Juan Sacatepéquez</w:t>
    </w:r>
  </w:p>
  <w:p w14:paraId="0173CB20" w14:textId="77777777" w:rsidR="0076006D" w:rsidRDefault="0076006D" w:rsidP="0076006D">
    <w:pPr>
      <w:pStyle w:val="Encabezad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575"/>
    <w:multiLevelType w:val="hybridMultilevel"/>
    <w:tmpl w:val="F63046AE"/>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 w15:restartNumberingAfterBreak="0">
    <w:nsid w:val="044B625B"/>
    <w:multiLevelType w:val="hybridMultilevel"/>
    <w:tmpl w:val="1A6C1CA0"/>
    <w:lvl w:ilvl="0" w:tplc="100A000B">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 w15:restartNumberingAfterBreak="0">
    <w:nsid w:val="0ABF743F"/>
    <w:multiLevelType w:val="hybridMultilevel"/>
    <w:tmpl w:val="D828137A"/>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3" w15:restartNumberingAfterBreak="0">
    <w:nsid w:val="0E59121C"/>
    <w:multiLevelType w:val="hybridMultilevel"/>
    <w:tmpl w:val="D2F46D72"/>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4" w15:restartNumberingAfterBreak="0">
    <w:nsid w:val="227F13F4"/>
    <w:multiLevelType w:val="hybridMultilevel"/>
    <w:tmpl w:val="6DCED6BE"/>
    <w:lvl w:ilvl="0" w:tplc="100A000B">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5" w15:restartNumberingAfterBreak="0">
    <w:nsid w:val="24434F45"/>
    <w:multiLevelType w:val="hybridMultilevel"/>
    <w:tmpl w:val="7C16C326"/>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6" w15:restartNumberingAfterBreak="0">
    <w:nsid w:val="2AE70E2E"/>
    <w:multiLevelType w:val="hybridMultilevel"/>
    <w:tmpl w:val="A4D2BCB6"/>
    <w:lvl w:ilvl="0" w:tplc="100A000B">
      <w:start w:val="1"/>
      <w:numFmt w:val="bullet"/>
      <w:lvlText w:val=""/>
      <w:lvlJc w:val="left"/>
      <w:pPr>
        <w:ind w:left="1004" w:hanging="360"/>
      </w:pPr>
      <w:rPr>
        <w:rFonts w:ascii="Wingdings" w:hAnsi="Wingdings" w:hint="default"/>
      </w:rPr>
    </w:lvl>
    <w:lvl w:ilvl="1" w:tplc="100A0003">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7" w15:restartNumberingAfterBreak="0">
    <w:nsid w:val="2CAE5D4C"/>
    <w:multiLevelType w:val="hybridMultilevel"/>
    <w:tmpl w:val="8FDEE1CE"/>
    <w:lvl w:ilvl="0" w:tplc="100A000D">
      <w:start w:val="1"/>
      <w:numFmt w:val="bullet"/>
      <w:lvlText w:val=""/>
      <w:lvlJc w:val="left"/>
      <w:pPr>
        <w:ind w:left="1004" w:hanging="360"/>
      </w:pPr>
      <w:rPr>
        <w:rFonts w:ascii="Wingdings" w:hAnsi="Wingdings"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8" w15:restartNumberingAfterBreak="0">
    <w:nsid w:val="31AE22F6"/>
    <w:multiLevelType w:val="hybridMultilevel"/>
    <w:tmpl w:val="CB48124E"/>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9" w15:restartNumberingAfterBreak="0">
    <w:nsid w:val="451A34D4"/>
    <w:multiLevelType w:val="hybridMultilevel"/>
    <w:tmpl w:val="DBF25D62"/>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0" w15:restartNumberingAfterBreak="0">
    <w:nsid w:val="4A5C735E"/>
    <w:multiLevelType w:val="hybridMultilevel"/>
    <w:tmpl w:val="5BF068BE"/>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1" w15:restartNumberingAfterBreak="0">
    <w:nsid w:val="50E34E8E"/>
    <w:multiLevelType w:val="multilevel"/>
    <w:tmpl w:val="EA4AC2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3411D5D"/>
    <w:multiLevelType w:val="hybridMultilevel"/>
    <w:tmpl w:val="4DC27C28"/>
    <w:lvl w:ilvl="0" w:tplc="100A000B">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3" w15:restartNumberingAfterBreak="0">
    <w:nsid w:val="555A21DB"/>
    <w:multiLevelType w:val="hybridMultilevel"/>
    <w:tmpl w:val="EC60AEE6"/>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4" w15:restartNumberingAfterBreak="0">
    <w:nsid w:val="5EA9492D"/>
    <w:multiLevelType w:val="hybridMultilevel"/>
    <w:tmpl w:val="1F36C582"/>
    <w:lvl w:ilvl="0" w:tplc="9D6835D2">
      <w:start w:val="1"/>
      <w:numFmt w:val="bullet"/>
      <w:lvlText w:val="•"/>
      <w:lvlJc w:val="left"/>
      <w:pPr>
        <w:tabs>
          <w:tab w:val="num" w:pos="720"/>
        </w:tabs>
        <w:ind w:left="720" w:hanging="360"/>
      </w:pPr>
      <w:rPr>
        <w:rFonts w:ascii="Times New Roman" w:hAnsi="Times New Roman" w:hint="default"/>
      </w:rPr>
    </w:lvl>
    <w:lvl w:ilvl="1" w:tplc="218C47A2" w:tentative="1">
      <w:start w:val="1"/>
      <w:numFmt w:val="bullet"/>
      <w:lvlText w:val="•"/>
      <w:lvlJc w:val="left"/>
      <w:pPr>
        <w:tabs>
          <w:tab w:val="num" w:pos="1440"/>
        </w:tabs>
        <w:ind w:left="1440" w:hanging="360"/>
      </w:pPr>
      <w:rPr>
        <w:rFonts w:ascii="Times New Roman" w:hAnsi="Times New Roman" w:hint="default"/>
      </w:rPr>
    </w:lvl>
    <w:lvl w:ilvl="2" w:tplc="830C05DA" w:tentative="1">
      <w:start w:val="1"/>
      <w:numFmt w:val="bullet"/>
      <w:lvlText w:val="•"/>
      <w:lvlJc w:val="left"/>
      <w:pPr>
        <w:tabs>
          <w:tab w:val="num" w:pos="2160"/>
        </w:tabs>
        <w:ind w:left="2160" w:hanging="360"/>
      </w:pPr>
      <w:rPr>
        <w:rFonts w:ascii="Times New Roman" w:hAnsi="Times New Roman" w:hint="default"/>
      </w:rPr>
    </w:lvl>
    <w:lvl w:ilvl="3" w:tplc="BB927502" w:tentative="1">
      <w:start w:val="1"/>
      <w:numFmt w:val="bullet"/>
      <w:lvlText w:val="•"/>
      <w:lvlJc w:val="left"/>
      <w:pPr>
        <w:tabs>
          <w:tab w:val="num" w:pos="2880"/>
        </w:tabs>
        <w:ind w:left="2880" w:hanging="360"/>
      </w:pPr>
      <w:rPr>
        <w:rFonts w:ascii="Times New Roman" w:hAnsi="Times New Roman" w:hint="default"/>
      </w:rPr>
    </w:lvl>
    <w:lvl w:ilvl="4" w:tplc="2938A6B8" w:tentative="1">
      <w:start w:val="1"/>
      <w:numFmt w:val="bullet"/>
      <w:lvlText w:val="•"/>
      <w:lvlJc w:val="left"/>
      <w:pPr>
        <w:tabs>
          <w:tab w:val="num" w:pos="3600"/>
        </w:tabs>
        <w:ind w:left="3600" w:hanging="360"/>
      </w:pPr>
      <w:rPr>
        <w:rFonts w:ascii="Times New Roman" w:hAnsi="Times New Roman" w:hint="default"/>
      </w:rPr>
    </w:lvl>
    <w:lvl w:ilvl="5" w:tplc="92E4D41C" w:tentative="1">
      <w:start w:val="1"/>
      <w:numFmt w:val="bullet"/>
      <w:lvlText w:val="•"/>
      <w:lvlJc w:val="left"/>
      <w:pPr>
        <w:tabs>
          <w:tab w:val="num" w:pos="4320"/>
        </w:tabs>
        <w:ind w:left="4320" w:hanging="360"/>
      </w:pPr>
      <w:rPr>
        <w:rFonts w:ascii="Times New Roman" w:hAnsi="Times New Roman" w:hint="default"/>
      </w:rPr>
    </w:lvl>
    <w:lvl w:ilvl="6" w:tplc="E58E2FEC" w:tentative="1">
      <w:start w:val="1"/>
      <w:numFmt w:val="bullet"/>
      <w:lvlText w:val="•"/>
      <w:lvlJc w:val="left"/>
      <w:pPr>
        <w:tabs>
          <w:tab w:val="num" w:pos="5040"/>
        </w:tabs>
        <w:ind w:left="5040" w:hanging="360"/>
      </w:pPr>
      <w:rPr>
        <w:rFonts w:ascii="Times New Roman" w:hAnsi="Times New Roman" w:hint="default"/>
      </w:rPr>
    </w:lvl>
    <w:lvl w:ilvl="7" w:tplc="C204A690" w:tentative="1">
      <w:start w:val="1"/>
      <w:numFmt w:val="bullet"/>
      <w:lvlText w:val="•"/>
      <w:lvlJc w:val="left"/>
      <w:pPr>
        <w:tabs>
          <w:tab w:val="num" w:pos="5760"/>
        </w:tabs>
        <w:ind w:left="5760" w:hanging="360"/>
      </w:pPr>
      <w:rPr>
        <w:rFonts w:ascii="Times New Roman" w:hAnsi="Times New Roman" w:hint="default"/>
      </w:rPr>
    </w:lvl>
    <w:lvl w:ilvl="8" w:tplc="7AD4774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05973F7"/>
    <w:multiLevelType w:val="hybridMultilevel"/>
    <w:tmpl w:val="3BEE6A4C"/>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6" w15:restartNumberingAfterBreak="0">
    <w:nsid w:val="61A138F0"/>
    <w:multiLevelType w:val="hybridMultilevel"/>
    <w:tmpl w:val="1A243FF6"/>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7" w15:restartNumberingAfterBreak="0">
    <w:nsid w:val="66BD3A9F"/>
    <w:multiLevelType w:val="hybridMultilevel"/>
    <w:tmpl w:val="257C77B8"/>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8" w15:restartNumberingAfterBreak="0">
    <w:nsid w:val="6EFD29D8"/>
    <w:multiLevelType w:val="hybridMultilevel"/>
    <w:tmpl w:val="DDE40828"/>
    <w:lvl w:ilvl="0" w:tplc="64323A04">
      <w:start w:val="1"/>
      <w:numFmt w:val="bullet"/>
      <w:lvlText w:val="•"/>
      <w:lvlJc w:val="left"/>
      <w:pPr>
        <w:tabs>
          <w:tab w:val="num" w:pos="720"/>
        </w:tabs>
        <w:ind w:left="720" w:hanging="360"/>
      </w:pPr>
      <w:rPr>
        <w:rFonts w:ascii="Arial" w:hAnsi="Arial" w:hint="default"/>
      </w:rPr>
    </w:lvl>
    <w:lvl w:ilvl="1" w:tplc="FE70B404" w:tentative="1">
      <w:start w:val="1"/>
      <w:numFmt w:val="bullet"/>
      <w:lvlText w:val="•"/>
      <w:lvlJc w:val="left"/>
      <w:pPr>
        <w:tabs>
          <w:tab w:val="num" w:pos="1440"/>
        </w:tabs>
        <w:ind w:left="1440" w:hanging="360"/>
      </w:pPr>
      <w:rPr>
        <w:rFonts w:ascii="Arial" w:hAnsi="Arial" w:hint="default"/>
      </w:rPr>
    </w:lvl>
    <w:lvl w:ilvl="2" w:tplc="753A8FB0" w:tentative="1">
      <w:start w:val="1"/>
      <w:numFmt w:val="bullet"/>
      <w:lvlText w:val="•"/>
      <w:lvlJc w:val="left"/>
      <w:pPr>
        <w:tabs>
          <w:tab w:val="num" w:pos="2160"/>
        </w:tabs>
        <w:ind w:left="2160" w:hanging="360"/>
      </w:pPr>
      <w:rPr>
        <w:rFonts w:ascii="Arial" w:hAnsi="Arial" w:hint="default"/>
      </w:rPr>
    </w:lvl>
    <w:lvl w:ilvl="3" w:tplc="FCAA8C98" w:tentative="1">
      <w:start w:val="1"/>
      <w:numFmt w:val="bullet"/>
      <w:lvlText w:val="•"/>
      <w:lvlJc w:val="left"/>
      <w:pPr>
        <w:tabs>
          <w:tab w:val="num" w:pos="2880"/>
        </w:tabs>
        <w:ind w:left="2880" w:hanging="360"/>
      </w:pPr>
      <w:rPr>
        <w:rFonts w:ascii="Arial" w:hAnsi="Arial" w:hint="default"/>
      </w:rPr>
    </w:lvl>
    <w:lvl w:ilvl="4" w:tplc="3E467576" w:tentative="1">
      <w:start w:val="1"/>
      <w:numFmt w:val="bullet"/>
      <w:lvlText w:val="•"/>
      <w:lvlJc w:val="left"/>
      <w:pPr>
        <w:tabs>
          <w:tab w:val="num" w:pos="3600"/>
        </w:tabs>
        <w:ind w:left="3600" w:hanging="360"/>
      </w:pPr>
      <w:rPr>
        <w:rFonts w:ascii="Arial" w:hAnsi="Arial" w:hint="default"/>
      </w:rPr>
    </w:lvl>
    <w:lvl w:ilvl="5" w:tplc="AF1686DA" w:tentative="1">
      <w:start w:val="1"/>
      <w:numFmt w:val="bullet"/>
      <w:lvlText w:val="•"/>
      <w:lvlJc w:val="left"/>
      <w:pPr>
        <w:tabs>
          <w:tab w:val="num" w:pos="4320"/>
        </w:tabs>
        <w:ind w:left="4320" w:hanging="360"/>
      </w:pPr>
      <w:rPr>
        <w:rFonts w:ascii="Arial" w:hAnsi="Arial" w:hint="default"/>
      </w:rPr>
    </w:lvl>
    <w:lvl w:ilvl="6" w:tplc="EC646EFC" w:tentative="1">
      <w:start w:val="1"/>
      <w:numFmt w:val="bullet"/>
      <w:lvlText w:val="•"/>
      <w:lvlJc w:val="left"/>
      <w:pPr>
        <w:tabs>
          <w:tab w:val="num" w:pos="5040"/>
        </w:tabs>
        <w:ind w:left="5040" w:hanging="360"/>
      </w:pPr>
      <w:rPr>
        <w:rFonts w:ascii="Arial" w:hAnsi="Arial" w:hint="default"/>
      </w:rPr>
    </w:lvl>
    <w:lvl w:ilvl="7" w:tplc="505C7402" w:tentative="1">
      <w:start w:val="1"/>
      <w:numFmt w:val="bullet"/>
      <w:lvlText w:val="•"/>
      <w:lvlJc w:val="left"/>
      <w:pPr>
        <w:tabs>
          <w:tab w:val="num" w:pos="5760"/>
        </w:tabs>
        <w:ind w:left="5760" w:hanging="360"/>
      </w:pPr>
      <w:rPr>
        <w:rFonts w:ascii="Arial" w:hAnsi="Arial" w:hint="default"/>
      </w:rPr>
    </w:lvl>
    <w:lvl w:ilvl="8" w:tplc="0736F11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521568A"/>
    <w:multiLevelType w:val="hybridMultilevel"/>
    <w:tmpl w:val="85E87796"/>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0" w15:restartNumberingAfterBreak="0">
    <w:nsid w:val="76E4664F"/>
    <w:multiLevelType w:val="hybridMultilevel"/>
    <w:tmpl w:val="8244D24A"/>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1" w15:restartNumberingAfterBreak="0">
    <w:nsid w:val="7B05474D"/>
    <w:multiLevelType w:val="multilevel"/>
    <w:tmpl w:val="22EC01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9D2625"/>
    <w:multiLevelType w:val="hybridMultilevel"/>
    <w:tmpl w:val="1652A0D8"/>
    <w:lvl w:ilvl="0" w:tplc="100A000B">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num w:numId="1" w16cid:durableId="829519511">
    <w:abstractNumId w:val="9"/>
  </w:num>
  <w:num w:numId="2" w16cid:durableId="897088824">
    <w:abstractNumId w:val="5"/>
  </w:num>
  <w:num w:numId="3" w16cid:durableId="2058311125">
    <w:abstractNumId w:val="2"/>
  </w:num>
  <w:num w:numId="4" w16cid:durableId="1677338854">
    <w:abstractNumId w:val="7"/>
  </w:num>
  <w:num w:numId="5" w16cid:durableId="1922181550">
    <w:abstractNumId w:val="8"/>
  </w:num>
  <w:num w:numId="6" w16cid:durableId="952320329">
    <w:abstractNumId w:val="13"/>
  </w:num>
  <w:num w:numId="7" w16cid:durableId="625433221">
    <w:abstractNumId w:val="19"/>
  </w:num>
  <w:num w:numId="8" w16cid:durableId="687608762">
    <w:abstractNumId w:val="20"/>
  </w:num>
  <w:num w:numId="9" w16cid:durableId="1225676722">
    <w:abstractNumId w:val="0"/>
  </w:num>
  <w:num w:numId="10" w16cid:durableId="718356322">
    <w:abstractNumId w:val="15"/>
  </w:num>
  <w:num w:numId="11" w16cid:durableId="2125035611">
    <w:abstractNumId w:val="3"/>
  </w:num>
  <w:num w:numId="12" w16cid:durableId="307903634">
    <w:abstractNumId w:val="16"/>
  </w:num>
  <w:num w:numId="13" w16cid:durableId="1729499790">
    <w:abstractNumId w:val="21"/>
  </w:num>
  <w:num w:numId="14" w16cid:durableId="1342851789">
    <w:abstractNumId w:val="17"/>
  </w:num>
  <w:num w:numId="15" w16cid:durableId="1001546610">
    <w:abstractNumId w:val="10"/>
  </w:num>
  <w:num w:numId="16" w16cid:durableId="1761442352">
    <w:abstractNumId w:val="11"/>
  </w:num>
  <w:num w:numId="17" w16cid:durableId="45178358">
    <w:abstractNumId w:val="18"/>
  </w:num>
  <w:num w:numId="18" w16cid:durableId="1495343092">
    <w:abstractNumId w:val="14"/>
  </w:num>
  <w:num w:numId="19" w16cid:durableId="1615404971">
    <w:abstractNumId w:val="6"/>
  </w:num>
  <w:num w:numId="20" w16cid:durableId="433330350">
    <w:abstractNumId w:val="22"/>
  </w:num>
  <w:num w:numId="21" w16cid:durableId="1717853021">
    <w:abstractNumId w:val="12"/>
  </w:num>
  <w:num w:numId="22" w16cid:durableId="2032879204">
    <w:abstractNumId w:val="4"/>
  </w:num>
  <w:num w:numId="23" w16cid:durableId="1813056986">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0646"/>
    <w:rsid w:val="00002113"/>
    <w:rsid w:val="00015855"/>
    <w:rsid w:val="00032840"/>
    <w:rsid w:val="00033AF4"/>
    <w:rsid w:val="0008665B"/>
    <w:rsid w:val="000A01DD"/>
    <w:rsid w:val="000A1148"/>
    <w:rsid w:val="000B5BBA"/>
    <w:rsid w:val="000C612A"/>
    <w:rsid w:val="000F5321"/>
    <w:rsid w:val="00122971"/>
    <w:rsid w:val="00122FC1"/>
    <w:rsid w:val="00136993"/>
    <w:rsid w:val="00153A59"/>
    <w:rsid w:val="00163641"/>
    <w:rsid w:val="001853F7"/>
    <w:rsid w:val="001A508B"/>
    <w:rsid w:val="001B7821"/>
    <w:rsid w:val="001D5F9A"/>
    <w:rsid w:val="001D7EE8"/>
    <w:rsid w:val="001E3D66"/>
    <w:rsid w:val="001F036A"/>
    <w:rsid w:val="0021551E"/>
    <w:rsid w:val="00233C9F"/>
    <w:rsid w:val="0024180D"/>
    <w:rsid w:val="00267909"/>
    <w:rsid w:val="00272F1C"/>
    <w:rsid w:val="00294FB3"/>
    <w:rsid w:val="002B5170"/>
    <w:rsid w:val="002B792C"/>
    <w:rsid w:val="002C7E49"/>
    <w:rsid w:val="002D543B"/>
    <w:rsid w:val="003019F6"/>
    <w:rsid w:val="00314F8A"/>
    <w:rsid w:val="0031530D"/>
    <w:rsid w:val="003346B3"/>
    <w:rsid w:val="00347ACA"/>
    <w:rsid w:val="00382C42"/>
    <w:rsid w:val="003A3921"/>
    <w:rsid w:val="003A57B1"/>
    <w:rsid w:val="003D5D37"/>
    <w:rsid w:val="003E752F"/>
    <w:rsid w:val="003F5B9B"/>
    <w:rsid w:val="00414FFD"/>
    <w:rsid w:val="00420109"/>
    <w:rsid w:val="00435D4C"/>
    <w:rsid w:val="004A09F2"/>
    <w:rsid w:val="004A16EA"/>
    <w:rsid w:val="004B3952"/>
    <w:rsid w:val="004C264F"/>
    <w:rsid w:val="004D3843"/>
    <w:rsid w:val="004F2029"/>
    <w:rsid w:val="00510646"/>
    <w:rsid w:val="00516401"/>
    <w:rsid w:val="00522256"/>
    <w:rsid w:val="00577E06"/>
    <w:rsid w:val="00580664"/>
    <w:rsid w:val="005B6DCE"/>
    <w:rsid w:val="005C057B"/>
    <w:rsid w:val="005F1449"/>
    <w:rsid w:val="006071A6"/>
    <w:rsid w:val="006404EC"/>
    <w:rsid w:val="006458A7"/>
    <w:rsid w:val="00650456"/>
    <w:rsid w:val="00673EB1"/>
    <w:rsid w:val="006904AD"/>
    <w:rsid w:val="00692152"/>
    <w:rsid w:val="00695B0A"/>
    <w:rsid w:val="006A5173"/>
    <w:rsid w:val="006A6237"/>
    <w:rsid w:val="006A7EF6"/>
    <w:rsid w:val="006E12EE"/>
    <w:rsid w:val="006E5343"/>
    <w:rsid w:val="00706CE1"/>
    <w:rsid w:val="00714D8B"/>
    <w:rsid w:val="00720B22"/>
    <w:rsid w:val="0076006D"/>
    <w:rsid w:val="0076616A"/>
    <w:rsid w:val="007870C4"/>
    <w:rsid w:val="007A0A60"/>
    <w:rsid w:val="007A1367"/>
    <w:rsid w:val="007E1121"/>
    <w:rsid w:val="007E30A7"/>
    <w:rsid w:val="007E65B5"/>
    <w:rsid w:val="007F3E4D"/>
    <w:rsid w:val="008126AA"/>
    <w:rsid w:val="008373DC"/>
    <w:rsid w:val="00853317"/>
    <w:rsid w:val="008544D5"/>
    <w:rsid w:val="00855032"/>
    <w:rsid w:val="00874F45"/>
    <w:rsid w:val="0088566D"/>
    <w:rsid w:val="008B0CEF"/>
    <w:rsid w:val="008D2CA7"/>
    <w:rsid w:val="008D4D12"/>
    <w:rsid w:val="008E7966"/>
    <w:rsid w:val="008F4B03"/>
    <w:rsid w:val="008F6755"/>
    <w:rsid w:val="008F68BC"/>
    <w:rsid w:val="009066F4"/>
    <w:rsid w:val="00920287"/>
    <w:rsid w:val="00935A59"/>
    <w:rsid w:val="009420AE"/>
    <w:rsid w:val="00965C1E"/>
    <w:rsid w:val="00981A81"/>
    <w:rsid w:val="00986ECB"/>
    <w:rsid w:val="009A4638"/>
    <w:rsid w:val="009B5638"/>
    <w:rsid w:val="009F0AAE"/>
    <w:rsid w:val="00A00E9B"/>
    <w:rsid w:val="00A11476"/>
    <w:rsid w:val="00A1532D"/>
    <w:rsid w:val="00A21B4D"/>
    <w:rsid w:val="00A246C1"/>
    <w:rsid w:val="00A30058"/>
    <w:rsid w:val="00A30336"/>
    <w:rsid w:val="00A408DF"/>
    <w:rsid w:val="00A53D3B"/>
    <w:rsid w:val="00A70D73"/>
    <w:rsid w:val="00A815E8"/>
    <w:rsid w:val="00A92A6A"/>
    <w:rsid w:val="00A97B2B"/>
    <w:rsid w:val="00AC0458"/>
    <w:rsid w:val="00AD787F"/>
    <w:rsid w:val="00AE2F5A"/>
    <w:rsid w:val="00B0798C"/>
    <w:rsid w:val="00B4707D"/>
    <w:rsid w:val="00B5006E"/>
    <w:rsid w:val="00B52DA3"/>
    <w:rsid w:val="00B57FE3"/>
    <w:rsid w:val="00B848C1"/>
    <w:rsid w:val="00B94B5B"/>
    <w:rsid w:val="00BB3EAA"/>
    <w:rsid w:val="00BC5CBE"/>
    <w:rsid w:val="00BD6D75"/>
    <w:rsid w:val="00BE5E68"/>
    <w:rsid w:val="00C1353A"/>
    <w:rsid w:val="00C30FA2"/>
    <w:rsid w:val="00C329C1"/>
    <w:rsid w:val="00C540A9"/>
    <w:rsid w:val="00C7649A"/>
    <w:rsid w:val="00C806C6"/>
    <w:rsid w:val="00CD70B0"/>
    <w:rsid w:val="00CF1E4B"/>
    <w:rsid w:val="00D36774"/>
    <w:rsid w:val="00D514EE"/>
    <w:rsid w:val="00D543BE"/>
    <w:rsid w:val="00D81F58"/>
    <w:rsid w:val="00D8368E"/>
    <w:rsid w:val="00D907AD"/>
    <w:rsid w:val="00D9188B"/>
    <w:rsid w:val="00DA3F5F"/>
    <w:rsid w:val="00DA7541"/>
    <w:rsid w:val="00DB234D"/>
    <w:rsid w:val="00DC742F"/>
    <w:rsid w:val="00DD28DA"/>
    <w:rsid w:val="00DE0123"/>
    <w:rsid w:val="00E06439"/>
    <w:rsid w:val="00E12D92"/>
    <w:rsid w:val="00E267AA"/>
    <w:rsid w:val="00E3776A"/>
    <w:rsid w:val="00E80472"/>
    <w:rsid w:val="00E8615E"/>
    <w:rsid w:val="00E86A40"/>
    <w:rsid w:val="00E91CB9"/>
    <w:rsid w:val="00E9649B"/>
    <w:rsid w:val="00EA53BE"/>
    <w:rsid w:val="00EB4CCA"/>
    <w:rsid w:val="00EC0D5E"/>
    <w:rsid w:val="00EC67BE"/>
    <w:rsid w:val="00ED7199"/>
    <w:rsid w:val="00EE6A78"/>
    <w:rsid w:val="00F15BED"/>
    <w:rsid w:val="00F172F7"/>
    <w:rsid w:val="00F544DF"/>
    <w:rsid w:val="00F55110"/>
    <w:rsid w:val="00F63B66"/>
    <w:rsid w:val="00FA1EA5"/>
    <w:rsid w:val="00FE73EE"/>
    <w:rsid w:val="00FF359C"/>
    <w:rsid w:val="00FF46F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073FDC"/>
  <w15:docId w15:val="{F8EDB06C-CC84-4B3C-A872-C980751A9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GT" w:eastAsia="es-G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664"/>
    <w:pPr>
      <w:spacing w:line="360" w:lineRule="auto"/>
      <w:ind w:firstLine="284"/>
    </w:pPr>
    <w:rPr>
      <w:rFonts w:ascii="Arial" w:hAnsi="Arial"/>
      <w:sz w:val="24"/>
    </w:rPr>
  </w:style>
  <w:style w:type="paragraph" w:styleId="Ttulo1">
    <w:name w:val="heading 1"/>
    <w:basedOn w:val="Normal"/>
    <w:next w:val="Normal"/>
    <w:uiPriority w:val="9"/>
    <w:qFormat/>
    <w:rsid w:val="00382C42"/>
    <w:pPr>
      <w:keepNext/>
      <w:keepLines/>
      <w:spacing w:before="480" w:after="120"/>
      <w:jc w:val="center"/>
      <w:outlineLvl w:val="0"/>
    </w:pPr>
    <w:rPr>
      <w:b/>
      <w:sz w:val="28"/>
      <w:szCs w:val="48"/>
    </w:rPr>
  </w:style>
  <w:style w:type="paragraph" w:styleId="Ttulo2">
    <w:name w:val="heading 2"/>
    <w:basedOn w:val="Normal"/>
    <w:next w:val="Normal"/>
    <w:uiPriority w:val="9"/>
    <w:unhideWhenUsed/>
    <w:qFormat/>
    <w:rsid w:val="00E3776A"/>
    <w:pPr>
      <w:keepNext/>
      <w:keepLines/>
      <w:spacing w:before="360" w:after="80"/>
      <w:ind w:firstLine="0"/>
      <w:outlineLvl w:val="1"/>
    </w:pPr>
    <w:rPr>
      <w:b/>
      <w:szCs w:val="36"/>
    </w:rPr>
  </w:style>
  <w:style w:type="paragraph" w:styleId="Ttulo3">
    <w:name w:val="heading 3"/>
    <w:basedOn w:val="Normal"/>
    <w:next w:val="Normal"/>
    <w:uiPriority w:val="9"/>
    <w:unhideWhenUsed/>
    <w:qFormat/>
    <w:rsid w:val="00E3776A"/>
    <w:pPr>
      <w:keepNext/>
      <w:keepLines/>
      <w:spacing w:before="280" w:after="80"/>
      <w:outlineLvl w:val="2"/>
    </w:pPr>
    <w:rPr>
      <w:b/>
      <w:szCs w:val="28"/>
    </w:rPr>
  </w:style>
  <w:style w:type="paragraph" w:styleId="Ttulo4">
    <w:name w:val="heading 4"/>
    <w:basedOn w:val="Normal"/>
    <w:next w:val="Normal"/>
    <w:uiPriority w:val="9"/>
    <w:unhideWhenUsed/>
    <w:qFormat/>
    <w:rsid w:val="00E3776A"/>
    <w:pPr>
      <w:keepNext/>
      <w:keepLines/>
      <w:spacing w:before="240" w:after="40"/>
      <w:outlineLvl w:val="3"/>
    </w:pPr>
    <w:rPr>
      <w:b/>
      <w:i/>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11476"/>
    <w:pPr>
      <w:ind w:left="720"/>
      <w:contextualSpacing/>
    </w:pPr>
  </w:style>
  <w:style w:type="paragraph" w:styleId="Encabezado">
    <w:name w:val="header"/>
    <w:basedOn w:val="Normal"/>
    <w:link w:val="EncabezadoCar"/>
    <w:uiPriority w:val="99"/>
    <w:unhideWhenUsed/>
    <w:rsid w:val="00BC5C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CBE"/>
  </w:style>
  <w:style w:type="paragraph" w:styleId="Piedepgina">
    <w:name w:val="footer"/>
    <w:basedOn w:val="Normal"/>
    <w:link w:val="PiedepginaCar"/>
    <w:uiPriority w:val="99"/>
    <w:unhideWhenUsed/>
    <w:rsid w:val="00BC5C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CBE"/>
  </w:style>
  <w:style w:type="paragraph" w:styleId="Textonotapie">
    <w:name w:val="footnote text"/>
    <w:basedOn w:val="Normal"/>
    <w:link w:val="TextonotapieCar"/>
    <w:uiPriority w:val="99"/>
    <w:unhideWhenUsed/>
    <w:rsid w:val="008F68BC"/>
    <w:pPr>
      <w:spacing w:after="0" w:line="240" w:lineRule="auto"/>
    </w:pPr>
    <w:rPr>
      <w:sz w:val="20"/>
      <w:szCs w:val="20"/>
    </w:rPr>
  </w:style>
  <w:style w:type="character" w:customStyle="1" w:styleId="TextonotapieCar">
    <w:name w:val="Texto nota pie Car"/>
    <w:basedOn w:val="Fuentedeprrafopredeter"/>
    <w:link w:val="Textonotapie"/>
    <w:uiPriority w:val="99"/>
    <w:rsid w:val="008F68BC"/>
    <w:rPr>
      <w:rFonts w:ascii="Arial" w:hAnsi="Arial"/>
      <w:sz w:val="20"/>
      <w:szCs w:val="20"/>
    </w:rPr>
  </w:style>
  <w:style w:type="character" w:styleId="Refdenotaalpie">
    <w:name w:val="footnote reference"/>
    <w:basedOn w:val="Fuentedeprrafopredeter"/>
    <w:uiPriority w:val="99"/>
    <w:semiHidden/>
    <w:unhideWhenUsed/>
    <w:rsid w:val="008F68BC"/>
    <w:rPr>
      <w:vertAlign w:val="superscript"/>
    </w:rPr>
  </w:style>
  <w:style w:type="paragraph" w:styleId="Bibliografa">
    <w:name w:val="Bibliography"/>
    <w:basedOn w:val="Normal"/>
    <w:next w:val="Normal"/>
    <w:uiPriority w:val="37"/>
    <w:unhideWhenUsed/>
    <w:rsid w:val="00FA1EA5"/>
  </w:style>
  <w:style w:type="paragraph" w:styleId="Textonotaalfinal">
    <w:name w:val="endnote text"/>
    <w:basedOn w:val="Normal"/>
    <w:link w:val="TextonotaalfinalCar"/>
    <w:uiPriority w:val="99"/>
    <w:semiHidden/>
    <w:unhideWhenUsed/>
    <w:rsid w:val="00A408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408DF"/>
    <w:rPr>
      <w:rFonts w:ascii="Arial" w:hAnsi="Arial"/>
      <w:sz w:val="20"/>
      <w:szCs w:val="20"/>
    </w:rPr>
  </w:style>
  <w:style w:type="character" w:styleId="Refdenotaalfinal">
    <w:name w:val="endnote reference"/>
    <w:basedOn w:val="Fuentedeprrafopredeter"/>
    <w:uiPriority w:val="99"/>
    <w:semiHidden/>
    <w:unhideWhenUsed/>
    <w:rsid w:val="00A408DF"/>
    <w:rPr>
      <w:vertAlign w:val="superscript"/>
    </w:rPr>
  </w:style>
  <w:style w:type="character" w:styleId="Hipervnculo">
    <w:name w:val="Hyperlink"/>
    <w:basedOn w:val="Fuentedeprrafopredeter"/>
    <w:uiPriority w:val="99"/>
    <w:unhideWhenUsed/>
    <w:rsid w:val="007A0A60"/>
    <w:rPr>
      <w:color w:val="0000FF" w:themeColor="hyperlink"/>
      <w:u w:val="single"/>
    </w:rPr>
  </w:style>
  <w:style w:type="character" w:styleId="Mencinsinresolver">
    <w:name w:val="Unresolved Mention"/>
    <w:basedOn w:val="Fuentedeprrafopredeter"/>
    <w:uiPriority w:val="99"/>
    <w:semiHidden/>
    <w:unhideWhenUsed/>
    <w:rsid w:val="007A0A60"/>
    <w:rPr>
      <w:color w:val="605E5C"/>
      <w:shd w:val="clear" w:color="auto" w:fill="E1DFDD"/>
    </w:rPr>
  </w:style>
  <w:style w:type="paragraph" w:styleId="TtuloTDC">
    <w:name w:val="TOC Heading"/>
    <w:basedOn w:val="Ttulo1"/>
    <w:next w:val="Normal"/>
    <w:uiPriority w:val="39"/>
    <w:unhideWhenUsed/>
    <w:qFormat/>
    <w:rsid w:val="00382C42"/>
    <w:pPr>
      <w:spacing w:before="240" w:after="0" w:line="259" w:lineRule="auto"/>
      <w:ind w:firstLine="0"/>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382C42"/>
    <w:pPr>
      <w:spacing w:after="100"/>
      <w:ind w:left="240"/>
    </w:pPr>
  </w:style>
  <w:style w:type="paragraph" w:styleId="TDC1">
    <w:name w:val="toc 1"/>
    <w:basedOn w:val="Normal"/>
    <w:next w:val="Normal"/>
    <w:autoRedefine/>
    <w:uiPriority w:val="39"/>
    <w:unhideWhenUsed/>
    <w:rsid w:val="00163641"/>
    <w:pPr>
      <w:tabs>
        <w:tab w:val="right" w:leader="dot" w:pos="9350"/>
      </w:tabs>
      <w:spacing w:after="100"/>
    </w:pPr>
  </w:style>
  <w:style w:type="paragraph" w:styleId="TDC3">
    <w:name w:val="toc 3"/>
    <w:basedOn w:val="Normal"/>
    <w:next w:val="Normal"/>
    <w:autoRedefine/>
    <w:uiPriority w:val="39"/>
    <w:unhideWhenUsed/>
    <w:rsid w:val="00CD70B0"/>
    <w:pPr>
      <w:spacing w:after="100"/>
      <w:ind w:left="480"/>
    </w:pPr>
  </w:style>
  <w:style w:type="table" w:styleId="Tablaconcuadrcula">
    <w:name w:val="Table Grid"/>
    <w:basedOn w:val="Tablanormal"/>
    <w:uiPriority w:val="39"/>
    <w:rsid w:val="00D36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D3677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9588">
      <w:bodyDiv w:val="1"/>
      <w:marLeft w:val="0"/>
      <w:marRight w:val="0"/>
      <w:marTop w:val="0"/>
      <w:marBottom w:val="0"/>
      <w:divBdr>
        <w:top w:val="none" w:sz="0" w:space="0" w:color="auto"/>
        <w:left w:val="none" w:sz="0" w:space="0" w:color="auto"/>
        <w:bottom w:val="none" w:sz="0" w:space="0" w:color="auto"/>
        <w:right w:val="none" w:sz="0" w:space="0" w:color="auto"/>
      </w:divBdr>
    </w:div>
    <w:div w:id="43991805">
      <w:bodyDiv w:val="1"/>
      <w:marLeft w:val="0"/>
      <w:marRight w:val="0"/>
      <w:marTop w:val="0"/>
      <w:marBottom w:val="0"/>
      <w:divBdr>
        <w:top w:val="none" w:sz="0" w:space="0" w:color="auto"/>
        <w:left w:val="none" w:sz="0" w:space="0" w:color="auto"/>
        <w:bottom w:val="none" w:sz="0" w:space="0" w:color="auto"/>
        <w:right w:val="none" w:sz="0" w:space="0" w:color="auto"/>
      </w:divBdr>
      <w:divsChild>
        <w:div w:id="159472950">
          <w:marLeft w:val="0"/>
          <w:marRight w:val="0"/>
          <w:marTop w:val="0"/>
          <w:marBottom w:val="0"/>
          <w:divBdr>
            <w:top w:val="none" w:sz="0" w:space="0" w:color="auto"/>
            <w:left w:val="none" w:sz="0" w:space="0" w:color="auto"/>
            <w:bottom w:val="none" w:sz="0" w:space="0" w:color="auto"/>
            <w:right w:val="none" w:sz="0" w:space="0" w:color="auto"/>
          </w:divBdr>
          <w:divsChild>
            <w:div w:id="1536041319">
              <w:marLeft w:val="0"/>
              <w:marRight w:val="0"/>
              <w:marTop w:val="0"/>
              <w:marBottom w:val="0"/>
              <w:divBdr>
                <w:top w:val="single" w:sz="6" w:space="0" w:color="E6E6E6"/>
                <w:left w:val="none" w:sz="0" w:space="0" w:color="auto"/>
                <w:bottom w:val="single" w:sz="6" w:space="0" w:color="E6E6E6"/>
                <w:right w:val="single" w:sz="6" w:space="0" w:color="E6E6E6"/>
              </w:divBdr>
              <w:divsChild>
                <w:div w:id="1238175264">
                  <w:marLeft w:val="0"/>
                  <w:marRight w:val="0"/>
                  <w:marTop w:val="0"/>
                  <w:marBottom w:val="0"/>
                  <w:divBdr>
                    <w:top w:val="none" w:sz="0" w:space="0" w:color="auto"/>
                    <w:left w:val="none" w:sz="0" w:space="0" w:color="auto"/>
                    <w:bottom w:val="none" w:sz="0" w:space="0" w:color="auto"/>
                    <w:right w:val="none" w:sz="0" w:space="0" w:color="auto"/>
                  </w:divBdr>
                  <w:divsChild>
                    <w:div w:id="564027330">
                      <w:marLeft w:val="0"/>
                      <w:marRight w:val="0"/>
                      <w:marTop w:val="0"/>
                      <w:marBottom w:val="0"/>
                      <w:divBdr>
                        <w:top w:val="none" w:sz="0" w:space="0" w:color="auto"/>
                        <w:left w:val="none" w:sz="0" w:space="0" w:color="auto"/>
                        <w:bottom w:val="single" w:sz="6" w:space="15" w:color="E6E6E6"/>
                        <w:right w:val="none" w:sz="0" w:space="0" w:color="auto"/>
                      </w:divBdr>
                    </w:div>
                  </w:divsChild>
                </w:div>
              </w:divsChild>
            </w:div>
          </w:divsChild>
        </w:div>
        <w:div w:id="1803188657">
          <w:marLeft w:val="0"/>
          <w:marRight w:val="0"/>
          <w:marTop w:val="0"/>
          <w:marBottom w:val="450"/>
          <w:divBdr>
            <w:top w:val="none" w:sz="0" w:space="0" w:color="auto"/>
            <w:left w:val="none" w:sz="0" w:space="0" w:color="auto"/>
            <w:bottom w:val="none" w:sz="0" w:space="0" w:color="auto"/>
            <w:right w:val="none" w:sz="0" w:space="0" w:color="auto"/>
          </w:divBdr>
          <w:divsChild>
            <w:div w:id="2053462058">
              <w:marLeft w:val="0"/>
              <w:marRight w:val="0"/>
              <w:marTop w:val="0"/>
              <w:marBottom w:val="0"/>
              <w:divBdr>
                <w:top w:val="single" w:sz="6" w:space="0" w:color="E6E6E6"/>
                <w:left w:val="single" w:sz="6" w:space="0" w:color="E6E6E6"/>
                <w:bottom w:val="single" w:sz="6" w:space="0" w:color="E6E6E6"/>
                <w:right w:val="single" w:sz="6" w:space="0" w:color="E6E6E6"/>
              </w:divBdr>
              <w:divsChild>
                <w:div w:id="131141553">
                  <w:marLeft w:val="0"/>
                  <w:marRight w:val="0"/>
                  <w:marTop w:val="0"/>
                  <w:marBottom w:val="0"/>
                  <w:divBdr>
                    <w:top w:val="none" w:sz="0" w:space="0" w:color="auto"/>
                    <w:left w:val="none" w:sz="0" w:space="0" w:color="auto"/>
                    <w:bottom w:val="none" w:sz="0" w:space="0" w:color="auto"/>
                    <w:right w:val="none" w:sz="0" w:space="0" w:color="auto"/>
                  </w:divBdr>
                  <w:divsChild>
                    <w:div w:id="1850288601">
                      <w:marLeft w:val="0"/>
                      <w:marRight w:val="0"/>
                      <w:marTop w:val="0"/>
                      <w:marBottom w:val="0"/>
                      <w:divBdr>
                        <w:top w:val="none" w:sz="0" w:space="0" w:color="auto"/>
                        <w:left w:val="none" w:sz="0" w:space="0" w:color="auto"/>
                        <w:bottom w:val="none" w:sz="0" w:space="0" w:color="auto"/>
                        <w:right w:val="none" w:sz="0" w:space="0" w:color="auto"/>
                      </w:divBdr>
                      <w:divsChild>
                        <w:div w:id="12025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71358">
      <w:bodyDiv w:val="1"/>
      <w:marLeft w:val="0"/>
      <w:marRight w:val="0"/>
      <w:marTop w:val="0"/>
      <w:marBottom w:val="0"/>
      <w:divBdr>
        <w:top w:val="none" w:sz="0" w:space="0" w:color="auto"/>
        <w:left w:val="none" w:sz="0" w:space="0" w:color="auto"/>
        <w:bottom w:val="none" w:sz="0" w:space="0" w:color="auto"/>
        <w:right w:val="none" w:sz="0" w:space="0" w:color="auto"/>
      </w:divBdr>
      <w:divsChild>
        <w:div w:id="516769833">
          <w:marLeft w:val="0"/>
          <w:marRight w:val="0"/>
          <w:marTop w:val="0"/>
          <w:marBottom w:val="0"/>
          <w:divBdr>
            <w:top w:val="none" w:sz="0" w:space="0" w:color="auto"/>
            <w:left w:val="none" w:sz="0" w:space="0" w:color="auto"/>
            <w:bottom w:val="none" w:sz="0" w:space="0" w:color="auto"/>
            <w:right w:val="none" w:sz="0" w:space="0" w:color="auto"/>
          </w:divBdr>
        </w:div>
        <w:div w:id="671839306">
          <w:marLeft w:val="0"/>
          <w:marRight w:val="0"/>
          <w:marTop w:val="0"/>
          <w:marBottom w:val="0"/>
          <w:divBdr>
            <w:top w:val="none" w:sz="0" w:space="0" w:color="auto"/>
            <w:left w:val="none" w:sz="0" w:space="0" w:color="auto"/>
            <w:bottom w:val="none" w:sz="0" w:space="0" w:color="auto"/>
            <w:right w:val="none" w:sz="0" w:space="0" w:color="auto"/>
          </w:divBdr>
        </w:div>
        <w:div w:id="1295018281">
          <w:marLeft w:val="0"/>
          <w:marRight w:val="0"/>
          <w:marTop w:val="0"/>
          <w:marBottom w:val="0"/>
          <w:divBdr>
            <w:top w:val="none" w:sz="0" w:space="0" w:color="auto"/>
            <w:left w:val="none" w:sz="0" w:space="0" w:color="auto"/>
            <w:bottom w:val="none" w:sz="0" w:space="0" w:color="auto"/>
            <w:right w:val="none" w:sz="0" w:space="0" w:color="auto"/>
          </w:divBdr>
        </w:div>
        <w:div w:id="1655991052">
          <w:marLeft w:val="0"/>
          <w:marRight w:val="0"/>
          <w:marTop w:val="0"/>
          <w:marBottom w:val="0"/>
          <w:divBdr>
            <w:top w:val="none" w:sz="0" w:space="0" w:color="auto"/>
            <w:left w:val="none" w:sz="0" w:space="0" w:color="auto"/>
            <w:bottom w:val="none" w:sz="0" w:space="0" w:color="auto"/>
            <w:right w:val="none" w:sz="0" w:space="0" w:color="auto"/>
          </w:divBdr>
        </w:div>
        <w:div w:id="1681156351">
          <w:marLeft w:val="0"/>
          <w:marRight w:val="0"/>
          <w:marTop w:val="0"/>
          <w:marBottom w:val="0"/>
          <w:divBdr>
            <w:top w:val="none" w:sz="0" w:space="0" w:color="auto"/>
            <w:left w:val="none" w:sz="0" w:space="0" w:color="auto"/>
            <w:bottom w:val="none" w:sz="0" w:space="0" w:color="auto"/>
            <w:right w:val="none" w:sz="0" w:space="0" w:color="auto"/>
          </w:divBdr>
        </w:div>
        <w:div w:id="1717777168">
          <w:marLeft w:val="0"/>
          <w:marRight w:val="0"/>
          <w:marTop w:val="0"/>
          <w:marBottom w:val="0"/>
          <w:divBdr>
            <w:top w:val="none" w:sz="0" w:space="0" w:color="auto"/>
            <w:left w:val="none" w:sz="0" w:space="0" w:color="auto"/>
            <w:bottom w:val="none" w:sz="0" w:space="0" w:color="auto"/>
            <w:right w:val="none" w:sz="0" w:space="0" w:color="auto"/>
          </w:divBdr>
        </w:div>
        <w:div w:id="1767995700">
          <w:marLeft w:val="0"/>
          <w:marRight w:val="0"/>
          <w:marTop w:val="0"/>
          <w:marBottom w:val="0"/>
          <w:divBdr>
            <w:top w:val="none" w:sz="0" w:space="0" w:color="auto"/>
            <w:left w:val="none" w:sz="0" w:space="0" w:color="auto"/>
            <w:bottom w:val="none" w:sz="0" w:space="0" w:color="auto"/>
            <w:right w:val="none" w:sz="0" w:space="0" w:color="auto"/>
          </w:divBdr>
        </w:div>
        <w:div w:id="1930431565">
          <w:marLeft w:val="0"/>
          <w:marRight w:val="0"/>
          <w:marTop w:val="0"/>
          <w:marBottom w:val="0"/>
          <w:divBdr>
            <w:top w:val="none" w:sz="0" w:space="0" w:color="auto"/>
            <w:left w:val="none" w:sz="0" w:space="0" w:color="auto"/>
            <w:bottom w:val="none" w:sz="0" w:space="0" w:color="auto"/>
            <w:right w:val="none" w:sz="0" w:space="0" w:color="auto"/>
          </w:divBdr>
        </w:div>
        <w:div w:id="1946888327">
          <w:marLeft w:val="0"/>
          <w:marRight w:val="0"/>
          <w:marTop w:val="0"/>
          <w:marBottom w:val="0"/>
          <w:divBdr>
            <w:top w:val="none" w:sz="0" w:space="0" w:color="auto"/>
            <w:left w:val="none" w:sz="0" w:space="0" w:color="auto"/>
            <w:bottom w:val="none" w:sz="0" w:space="0" w:color="auto"/>
            <w:right w:val="none" w:sz="0" w:space="0" w:color="auto"/>
          </w:divBdr>
        </w:div>
      </w:divsChild>
    </w:div>
    <w:div w:id="85079358">
      <w:bodyDiv w:val="1"/>
      <w:marLeft w:val="0"/>
      <w:marRight w:val="0"/>
      <w:marTop w:val="0"/>
      <w:marBottom w:val="0"/>
      <w:divBdr>
        <w:top w:val="none" w:sz="0" w:space="0" w:color="auto"/>
        <w:left w:val="none" w:sz="0" w:space="0" w:color="auto"/>
        <w:bottom w:val="none" w:sz="0" w:space="0" w:color="auto"/>
        <w:right w:val="none" w:sz="0" w:space="0" w:color="auto"/>
      </w:divBdr>
      <w:divsChild>
        <w:div w:id="17420955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065604">
      <w:bodyDiv w:val="1"/>
      <w:marLeft w:val="0"/>
      <w:marRight w:val="0"/>
      <w:marTop w:val="0"/>
      <w:marBottom w:val="0"/>
      <w:divBdr>
        <w:top w:val="none" w:sz="0" w:space="0" w:color="auto"/>
        <w:left w:val="none" w:sz="0" w:space="0" w:color="auto"/>
        <w:bottom w:val="none" w:sz="0" w:space="0" w:color="auto"/>
        <w:right w:val="none" w:sz="0" w:space="0" w:color="auto"/>
      </w:divBdr>
    </w:div>
    <w:div w:id="258605246">
      <w:bodyDiv w:val="1"/>
      <w:marLeft w:val="0"/>
      <w:marRight w:val="0"/>
      <w:marTop w:val="0"/>
      <w:marBottom w:val="0"/>
      <w:divBdr>
        <w:top w:val="none" w:sz="0" w:space="0" w:color="auto"/>
        <w:left w:val="none" w:sz="0" w:space="0" w:color="auto"/>
        <w:bottom w:val="none" w:sz="0" w:space="0" w:color="auto"/>
        <w:right w:val="none" w:sz="0" w:space="0" w:color="auto"/>
      </w:divBdr>
    </w:div>
    <w:div w:id="281814186">
      <w:bodyDiv w:val="1"/>
      <w:marLeft w:val="0"/>
      <w:marRight w:val="0"/>
      <w:marTop w:val="0"/>
      <w:marBottom w:val="0"/>
      <w:divBdr>
        <w:top w:val="none" w:sz="0" w:space="0" w:color="auto"/>
        <w:left w:val="none" w:sz="0" w:space="0" w:color="auto"/>
        <w:bottom w:val="none" w:sz="0" w:space="0" w:color="auto"/>
        <w:right w:val="none" w:sz="0" w:space="0" w:color="auto"/>
      </w:divBdr>
    </w:div>
    <w:div w:id="303704188">
      <w:bodyDiv w:val="1"/>
      <w:marLeft w:val="0"/>
      <w:marRight w:val="0"/>
      <w:marTop w:val="0"/>
      <w:marBottom w:val="0"/>
      <w:divBdr>
        <w:top w:val="none" w:sz="0" w:space="0" w:color="auto"/>
        <w:left w:val="none" w:sz="0" w:space="0" w:color="auto"/>
        <w:bottom w:val="none" w:sz="0" w:space="0" w:color="auto"/>
        <w:right w:val="none" w:sz="0" w:space="0" w:color="auto"/>
      </w:divBdr>
    </w:div>
    <w:div w:id="308170025">
      <w:bodyDiv w:val="1"/>
      <w:marLeft w:val="0"/>
      <w:marRight w:val="0"/>
      <w:marTop w:val="0"/>
      <w:marBottom w:val="0"/>
      <w:divBdr>
        <w:top w:val="none" w:sz="0" w:space="0" w:color="auto"/>
        <w:left w:val="none" w:sz="0" w:space="0" w:color="auto"/>
        <w:bottom w:val="none" w:sz="0" w:space="0" w:color="auto"/>
        <w:right w:val="none" w:sz="0" w:space="0" w:color="auto"/>
      </w:divBdr>
      <w:divsChild>
        <w:div w:id="66654830">
          <w:marLeft w:val="0"/>
          <w:marRight w:val="0"/>
          <w:marTop w:val="0"/>
          <w:marBottom w:val="0"/>
          <w:divBdr>
            <w:top w:val="single" w:sz="2" w:space="0" w:color="E5E7EB"/>
            <w:left w:val="single" w:sz="2" w:space="0" w:color="E5E7EB"/>
            <w:bottom w:val="single" w:sz="2" w:space="0" w:color="E5E7EB"/>
            <w:right w:val="single" w:sz="2" w:space="0" w:color="E5E7EB"/>
          </w:divBdr>
        </w:div>
        <w:div w:id="674235023">
          <w:marLeft w:val="0"/>
          <w:marRight w:val="0"/>
          <w:marTop w:val="0"/>
          <w:marBottom w:val="0"/>
          <w:divBdr>
            <w:top w:val="single" w:sz="2" w:space="0" w:color="E5E7EB"/>
            <w:left w:val="single" w:sz="2" w:space="0" w:color="E5E7EB"/>
            <w:bottom w:val="single" w:sz="2" w:space="0" w:color="E5E7EB"/>
            <w:right w:val="single" w:sz="2" w:space="0" w:color="E5E7EB"/>
          </w:divBdr>
        </w:div>
        <w:div w:id="1167985452">
          <w:marLeft w:val="0"/>
          <w:marRight w:val="0"/>
          <w:marTop w:val="0"/>
          <w:marBottom w:val="0"/>
          <w:divBdr>
            <w:top w:val="single" w:sz="2" w:space="0" w:color="E5E7EB"/>
            <w:left w:val="single" w:sz="2" w:space="0" w:color="E5E7EB"/>
            <w:bottom w:val="single" w:sz="2" w:space="0" w:color="E5E7EB"/>
            <w:right w:val="single" w:sz="2" w:space="0" w:color="E5E7EB"/>
          </w:divBdr>
        </w:div>
        <w:div w:id="1511410551">
          <w:marLeft w:val="0"/>
          <w:marRight w:val="0"/>
          <w:marTop w:val="0"/>
          <w:marBottom w:val="0"/>
          <w:divBdr>
            <w:top w:val="single" w:sz="2" w:space="0" w:color="E5E7EB"/>
            <w:left w:val="single" w:sz="2" w:space="0" w:color="E5E7EB"/>
            <w:bottom w:val="single" w:sz="2" w:space="0" w:color="E5E7EB"/>
            <w:right w:val="single" w:sz="2" w:space="0" w:color="E5E7EB"/>
          </w:divBdr>
        </w:div>
        <w:div w:id="1651472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2758189">
      <w:bodyDiv w:val="1"/>
      <w:marLeft w:val="0"/>
      <w:marRight w:val="0"/>
      <w:marTop w:val="0"/>
      <w:marBottom w:val="0"/>
      <w:divBdr>
        <w:top w:val="none" w:sz="0" w:space="0" w:color="auto"/>
        <w:left w:val="none" w:sz="0" w:space="0" w:color="auto"/>
        <w:bottom w:val="none" w:sz="0" w:space="0" w:color="auto"/>
        <w:right w:val="none" w:sz="0" w:space="0" w:color="auto"/>
      </w:divBdr>
    </w:div>
    <w:div w:id="408503138">
      <w:bodyDiv w:val="1"/>
      <w:marLeft w:val="0"/>
      <w:marRight w:val="0"/>
      <w:marTop w:val="0"/>
      <w:marBottom w:val="0"/>
      <w:divBdr>
        <w:top w:val="none" w:sz="0" w:space="0" w:color="auto"/>
        <w:left w:val="none" w:sz="0" w:space="0" w:color="auto"/>
        <w:bottom w:val="none" w:sz="0" w:space="0" w:color="auto"/>
        <w:right w:val="none" w:sz="0" w:space="0" w:color="auto"/>
      </w:divBdr>
      <w:divsChild>
        <w:div w:id="108669359">
          <w:marLeft w:val="0"/>
          <w:marRight w:val="0"/>
          <w:marTop w:val="0"/>
          <w:marBottom w:val="0"/>
          <w:divBdr>
            <w:top w:val="single" w:sz="2" w:space="0" w:color="E5E7EB"/>
            <w:left w:val="single" w:sz="2" w:space="0" w:color="E5E7EB"/>
            <w:bottom w:val="single" w:sz="2" w:space="0" w:color="E5E7EB"/>
            <w:right w:val="single" w:sz="2" w:space="0" w:color="E5E7EB"/>
          </w:divBdr>
        </w:div>
        <w:div w:id="362024775">
          <w:marLeft w:val="0"/>
          <w:marRight w:val="0"/>
          <w:marTop w:val="0"/>
          <w:marBottom w:val="0"/>
          <w:divBdr>
            <w:top w:val="single" w:sz="2" w:space="0" w:color="E5E7EB"/>
            <w:left w:val="single" w:sz="2" w:space="0" w:color="E5E7EB"/>
            <w:bottom w:val="single" w:sz="2" w:space="0" w:color="E5E7EB"/>
            <w:right w:val="single" w:sz="2" w:space="0" w:color="E5E7EB"/>
          </w:divBdr>
        </w:div>
        <w:div w:id="551498460">
          <w:marLeft w:val="0"/>
          <w:marRight w:val="0"/>
          <w:marTop w:val="0"/>
          <w:marBottom w:val="0"/>
          <w:divBdr>
            <w:top w:val="single" w:sz="2" w:space="0" w:color="E5E7EB"/>
            <w:left w:val="single" w:sz="2" w:space="0" w:color="E5E7EB"/>
            <w:bottom w:val="single" w:sz="2" w:space="0" w:color="E5E7EB"/>
            <w:right w:val="single" w:sz="2" w:space="0" w:color="E5E7EB"/>
          </w:divBdr>
        </w:div>
        <w:div w:id="855077091">
          <w:marLeft w:val="0"/>
          <w:marRight w:val="0"/>
          <w:marTop w:val="0"/>
          <w:marBottom w:val="0"/>
          <w:divBdr>
            <w:top w:val="single" w:sz="2" w:space="0" w:color="E5E7EB"/>
            <w:left w:val="single" w:sz="2" w:space="0" w:color="E5E7EB"/>
            <w:bottom w:val="single" w:sz="2" w:space="0" w:color="E5E7EB"/>
            <w:right w:val="single" w:sz="2" w:space="0" w:color="E5E7EB"/>
          </w:divBdr>
        </w:div>
        <w:div w:id="925186029">
          <w:marLeft w:val="0"/>
          <w:marRight w:val="0"/>
          <w:marTop w:val="0"/>
          <w:marBottom w:val="0"/>
          <w:divBdr>
            <w:top w:val="single" w:sz="2" w:space="0" w:color="E5E7EB"/>
            <w:left w:val="single" w:sz="2" w:space="0" w:color="E5E7EB"/>
            <w:bottom w:val="single" w:sz="2" w:space="0" w:color="E5E7EB"/>
            <w:right w:val="single" w:sz="2" w:space="0" w:color="E5E7EB"/>
          </w:divBdr>
        </w:div>
        <w:div w:id="1163862447">
          <w:marLeft w:val="0"/>
          <w:marRight w:val="0"/>
          <w:marTop w:val="0"/>
          <w:marBottom w:val="0"/>
          <w:divBdr>
            <w:top w:val="single" w:sz="2" w:space="0" w:color="E5E7EB"/>
            <w:left w:val="single" w:sz="2" w:space="0" w:color="E5E7EB"/>
            <w:bottom w:val="single" w:sz="2" w:space="0" w:color="E5E7EB"/>
            <w:right w:val="single" w:sz="2" w:space="0" w:color="E5E7EB"/>
          </w:divBdr>
        </w:div>
        <w:div w:id="1287540003">
          <w:marLeft w:val="0"/>
          <w:marRight w:val="0"/>
          <w:marTop w:val="0"/>
          <w:marBottom w:val="0"/>
          <w:divBdr>
            <w:top w:val="single" w:sz="2" w:space="0" w:color="E5E7EB"/>
            <w:left w:val="single" w:sz="2" w:space="0" w:color="E5E7EB"/>
            <w:bottom w:val="single" w:sz="2" w:space="0" w:color="E5E7EB"/>
            <w:right w:val="single" w:sz="2" w:space="0" w:color="E5E7EB"/>
          </w:divBdr>
        </w:div>
        <w:div w:id="1693914484">
          <w:marLeft w:val="0"/>
          <w:marRight w:val="0"/>
          <w:marTop w:val="0"/>
          <w:marBottom w:val="0"/>
          <w:divBdr>
            <w:top w:val="single" w:sz="2" w:space="0" w:color="E5E7EB"/>
            <w:left w:val="single" w:sz="2" w:space="0" w:color="E5E7EB"/>
            <w:bottom w:val="single" w:sz="2" w:space="0" w:color="E5E7EB"/>
            <w:right w:val="single" w:sz="2" w:space="0" w:color="E5E7EB"/>
          </w:divBdr>
        </w:div>
        <w:div w:id="1807353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5174014">
      <w:bodyDiv w:val="1"/>
      <w:marLeft w:val="0"/>
      <w:marRight w:val="0"/>
      <w:marTop w:val="0"/>
      <w:marBottom w:val="0"/>
      <w:divBdr>
        <w:top w:val="none" w:sz="0" w:space="0" w:color="auto"/>
        <w:left w:val="none" w:sz="0" w:space="0" w:color="auto"/>
        <w:bottom w:val="none" w:sz="0" w:space="0" w:color="auto"/>
        <w:right w:val="none" w:sz="0" w:space="0" w:color="auto"/>
      </w:divBdr>
    </w:div>
    <w:div w:id="440805374">
      <w:bodyDiv w:val="1"/>
      <w:marLeft w:val="0"/>
      <w:marRight w:val="0"/>
      <w:marTop w:val="0"/>
      <w:marBottom w:val="0"/>
      <w:divBdr>
        <w:top w:val="none" w:sz="0" w:space="0" w:color="auto"/>
        <w:left w:val="none" w:sz="0" w:space="0" w:color="auto"/>
        <w:bottom w:val="none" w:sz="0" w:space="0" w:color="auto"/>
        <w:right w:val="none" w:sz="0" w:space="0" w:color="auto"/>
      </w:divBdr>
      <w:divsChild>
        <w:div w:id="1838113503">
          <w:marLeft w:val="360"/>
          <w:marRight w:val="0"/>
          <w:marTop w:val="200"/>
          <w:marBottom w:val="160"/>
          <w:divBdr>
            <w:top w:val="none" w:sz="0" w:space="0" w:color="auto"/>
            <w:left w:val="none" w:sz="0" w:space="0" w:color="auto"/>
            <w:bottom w:val="none" w:sz="0" w:space="0" w:color="auto"/>
            <w:right w:val="none" w:sz="0" w:space="0" w:color="auto"/>
          </w:divBdr>
        </w:div>
      </w:divsChild>
    </w:div>
    <w:div w:id="557127191">
      <w:bodyDiv w:val="1"/>
      <w:marLeft w:val="0"/>
      <w:marRight w:val="0"/>
      <w:marTop w:val="0"/>
      <w:marBottom w:val="0"/>
      <w:divBdr>
        <w:top w:val="none" w:sz="0" w:space="0" w:color="auto"/>
        <w:left w:val="none" w:sz="0" w:space="0" w:color="auto"/>
        <w:bottom w:val="none" w:sz="0" w:space="0" w:color="auto"/>
        <w:right w:val="none" w:sz="0" w:space="0" w:color="auto"/>
      </w:divBdr>
      <w:divsChild>
        <w:div w:id="1301038349">
          <w:marLeft w:val="0"/>
          <w:marRight w:val="0"/>
          <w:marTop w:val="0"/>
          <w:marBottom w:val="0"/>
          <w:divBdr>
            <w:top w:val="single" w:sz="2" w:space="0" w:color="E5E7EB"/>
            <w:left w:val="single" w:sz="2" w:space="0" w:color="E5E7EB"/>
            <w:bottom w:val="single" w:sz="2" w:space="0" w:color="E5E7EB"/>
            <w:right w:val="single" w:sz="2" w:space="0" w:color="E5E7EB"/>
          </w:divBdr>
        </w:div>
        <w:div w:id="19656966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7202291">
      <w:bodyDiv w:val="1"/>
      <w:marLeft w:val="0"/>
      <w:marRight w:val="0"/>
      <w:marTop w:val="0"/>
      <w:marBottom w:val="0"/>
      <w:divBdr>
        <w:top w:val="none" w:sz="0" w:space="0" w:color="auto"/>
        <w:left w:val="none" w:sz="0" w:space="0" w:color="auto"/>
        <w:bottom w:val="none" w:sz="0" w:space="0" w:color="auto"/>
        <w:right w:val="none" w:sz="0" w:space="0" w:color="auto"/>
      </w:divBdr>
    </w:div>
    <w:div w:id="605775847">
      <w:bodyDiv w:val="1"/>
      <w:marLeft w:val="0"/>
      <w:marRight w:val="0"/>
      <w:marTop w:val="0"/>
      <w:marBottom w:val="0"/>
      <w:divBdr>
        <w:top w:val="none" w:sz="0" w:space="0" w:color="auto"/>
        <w:left w:val="none" w:sz="0" w:space="0" w:color="auto"/>
        <w:bottom w:val="none" w:sz="0" w:space="0" w:color="auto"/>
        <w:right w:val="none" w:sz="0" w:space="0" w:color="auto"/>
      </w:divBdr>
    </w:div>
    <w:div w:id="614755592">
      <w:bodyDiv w:val="1"/>
      <w:marLeft w:val="0"/>
      <w:marRight w:val="0"/>
      <w:marTop w:val="0"/>
      <w:marBottom w:val="0"/>
      <w:divBdr>
        <w:top w:val="none" w:sz="0" w:space="0" w:color="auto"/>
        <w:left w:val="none" w:sz="0" w:space="0" w:color="auto"/>
        <w:bottom w:val="none" w:sz="0" w:space="0" w:color="auto"/>
        <w:right w:val="none" w:sz="0" w:space="0" w:color="auto"/>
      </w:divBdr>
    </w:div>
    <w:div w:id="622812918">
      <w:bodyDiv w:val="1"/>
      <w:marLeft w:val="0"/>
      <w:marRight w:val="0"/>
      <w:marTop w:val="0"/>
      <w:marBottom w:val="0"/>
      <w:divBdr>
        <w:top w:val="none" w:sz="0" w:space="0" w:color="auto"/>
        <w:left w:val="none" w:sz="0" w:space="0" w:color="auto"/>
        <w:bottom w:val="none" w:sz="0" w:space="0" w:color="auto"/>
        <w:right w:val="none" w:sz="0" w:space="0" w:color="auto"/>
      </w:divBdr>
    </w:div>
    <w:div w:id="663513082">
      <w:bodyDiv w:val="1"/>
      <w:marLeft w:val="0"/>
      <w:marRight w:val="0"/>
      <w:marTop w:val="0"/>
      <w:marBottom w:val="0"/>
      <w:divBdr>
        <w:top w:val="none" w:sz="0" w:space="0" w:color="auto"/>
        <w:left w:val="none" w:sz="0" w:space="0" w:color="auto"/>
        <w:bottom w:val="none" w:sz="0" w:space="0" w:color="auto"/>
        <w:right w:val="none" w:sz="0" w:space="0" w:color="auto"/>
      </w:divBdr>
      <w:divsChild>
        <w:div w:id="1978684173">
          <w:marLeft w:val="547"/>
          <w:marRight w:val="0"/>
          <w:marTop w:val="0"/>
          <w:marBottom w:val="0"/>
          <w:divBdr>
            <w:top w:val="none" w:sz="0" w:space="0" w:color="auto"/>
            <w:left w:val="none" w:sz="0" w:space="0" w:color="auto"/>
            <w:bottom w:val="none" w:sz="0" w:space="0" w:color="auto"/>
            <w:right w:val="none" w:sz="0" w:space="0" w:color="auto"/>
          </w:divBdr>
        </w:div>
      </w:divsChild>
    </w:div>
    <w:div w:id="743576410">
      <w:bodyDiv w:val="1"/>
      <w:marLeft w:val="0"/>
      <w:marRight w:val="0"/>
      <w:marTop w:val="0"/>
      <w:marBottom w:val="0"/>
      <w:divBdr>
        <w:top w:val="none" w:sz="0" w:space="0" w:color="auto"/>
        <w:left w:val="none" w:sz="0" w:space="0" w:color="auto"/>
        <w:bottom w:val="none" w:sz="0" w:space="0" w:color="auto"/>
        <w:right w:val="none" w:sz="0" w:space="0" w:color="auto"/>
      </w:divBdr>
    </w:div>
    <w:div w:id="763840709">
      <w:bodyDiv w:val="1"/>
      <w:marLeft w:val="0"/>
      <w:marRight w:val="0"/>
      <w:marTop w:val="0"/>
      <w:marBottom w:val="0"/>
      <w:divBdr>
        <w:top w:val="none" w:sz="0" w:space="0" w:color="auto"/>
        <w:left w:val="none" w:sz="0" w:space="0" w:color="auto"/>
        <w:bottom w:val="none" w:sz="0" w:space="0" w:color="auto"/>
        <w:right w:val="none" w:sz="0" w:space="0" w:color="auto"/>
      </w:divBdr>
    </w:div>
    <w:div w:id="800461611">
      <w:bodyDiv w:val="1"/>
      <w:marLeft w:val="0"/>
      <w:marRight w:val="0"/>
      <w:marTop w:val="0"/>
      <w:marBottom w:val="0"/>
      <w:divBdr>
        <w:top w:val="none" w:sz="0" w:space="0" w:color="auto"/>
        <w:left w:val="none" w:sz="0" w:space="0" w:color="auto"/>
        <w:bottom w:val="none" w:sz="0" w:space="0" w:color="auto"/>
        <w:right w:val="none" w:sz="0" w:space="0" w:color="auto"/>
      </w:divBdr>
    </w:div>
    <w:div w:id="850218676">
      <w:bodyDiv w:val="1"/>
      <w:marLeft w:val="0"/>
      <w:marRight w:val="0"/>
      <w:marTop w:val="0"/>
      <w:marBottom w:val="0"/>
      <w:divBdr>
        <w:top w:val="none" w:sz="0" w:space="0" w:color="auto"/>
        <w:left w:val="none" w:sz="0" w:space="0" w:color="auto"/>
        <w:bottom w:val="none" w:sz="0" w:space="0" w:color="auto"/>
        <w:right w:val="none" w:sz="0" w:space="0" w:color="auto"/>
      </w:divBdr>
      <w:divsChild>
        <w:div w:id="806780451">
          <w:marLeft w:val="360"/>
          <w:marRight w:val="0"/>
          <w:marTop w:val="200"/>
          <w:marBottom w:val="160"/>
          <w:divBdr>
            <w:top w:val="none" w:sz="0" w:space="0" w:color="auto"/>
            <w:left w:val="none" w:sz="0" w:space="0" w:color="auto"/>
            <w:bottom w:val="none" w:sz="0" w:space="0" w:color="auto"/>
            <w:right w:val="none" w:sz="0" w:space="0" w:color="auto"/>
          </w:divBdr>
        </w:div>
      </w:divsChild>
    </w:div>
    <w:div w:id="884101255">
      <w:bodyDiv w:val="1"/>
      <w:marLeft w:val="0"/>
      <w:marRight w:val="0"/>
      <w:marTop w:val="0"/>
      <w:marBottom w:val="0"/>
      <w:divBdr>
        <w:top w:val="none" w:sz="0" w:space="0" w:color="auto"/>
        <w:left w:val="none" w:sz="0" w:space="0" w:color="auto"/>
        <w:bottom w:val="none" w:sz="0" w:space="0" w:color="auto"/>
        <w:right w:val="none" w:sz="0" w:space="0" w:color="auto"/>
      </w:divBdr>
    </w:div>
    <w:div w:id="886917999">
      <w:bodyDiv w:val="1"/>
      <w:marLeft w:val="0"/>
      <w:marRight w:val="0"/>
      <w:marTop w:val="0"/>
      <w:marBottom w:val="0"/>
      <w:divBdr>
        <w:top w:val="none" w:sz="0" w:space="0" w:color="auto"/>
        <w:left w:val="none" w:sz="0" w:space="0" w:color="auto"/>
        <w:bottom w:val="none" w:sz="0" w:space="0" w:color="auto"/>
        <w:right w:val="none" w:sz="0" w:space="0" w:color="auto"/>
      </w:divBdr>
    </w:div>
    <w:div w:id="1017971185">
      <w:bodyDiv w:val="1"/>
      <w:marLeft w:val="0"/>
      <w:marRight w:val="0"/>
      <w:marTop w:val="0"/>
      <w:marBottom w:val="0"/>
      <w:divBdr>
        <w:top w:val="none" w:sz="0" w:space="0" w:color="auto"/>
        <w:left w:val="none" w:sz="0" w:space="0" w:color="auto"/>
        <w:bottom w:val="none" w:sz="0" w:space="0" w:color="auto"/>
        <w:right w:val="none" w:sz="0" w:space="0" w:color="auto"/>
      </w:divBdr>
      <w:divsChild>
        <w:div w:id="339621099">
          <w:marLeft w:val="0"/>
          <w:marRight w:val="0"/>
          <w:marTop w:val="0"/>
          <w:marBottom w:val="0"/>
          <w:divBdr>
            <w:top w:val="none" w:sz="0" w:space="0" w:color="auto"/>
            <w:left w:val="none" w:sz="0" w:space="0" w:color="auto"/>
            <w:bottom w:val="none" w:sz="0" w:space="0" w:color="auto"/>
            <w:right w:val="none" w:sz="0" w:space="0" w:color="auto"/>
          </w:divBdr>
        </w:div>
        <w:div w:id="586428801">
          <w:marLeft w:val="0"/>
          <w:marRight w:val="0"/>
          <w:marTop w:val="0"/>
          <w:marBottom w:val="0"/>
          <w:divBdr>
            <w:top w:val="none" w:sz="0" w:space="0" w:color="auto"/>
            <w:left w:val="none" w:sz="0" w:space="0" w:color="auto"/>
            <w:bottom w:val="none" w:sz="0" w:space="0" w:color="auto"/>
            <w:right w:val="none" w:sz="0" w:space="0" w:color="auto"/>
          </w:divBdr>
        </w:div>
        <w:div w:id="658773144">
          <w:marLeft w:val="0"/>
          <w:marRight w:val="0"/>
          <w:marTop w:val="0"/>
          <w:marBottom w:val="0"/>
          <w:divBdr>
            <w:top w:val="none" w:sz="0" w:space="0" w:color="auto"/>
            <w:left w:val="none" w:sz="0" w:space="0" w:color="auto"/>
            <w:bottom w:val="none" w:sz="0" w:space="0" w:color="auto"/>
            <w:right w:val="none" w:sz="0" w:space="0" w:color="auto"/>
          </w:divBdr>
        </w:div>
        <w:div w:id="819811616">
          <w:marLeft w:val="0"/>
          <w:marRight w:val="0"/>
          <w:marTop w:val="0"/>
          <w:marBottom w:val="0"/>
          <w:divBdr>
            <w:top w:val="none" w:sz="0" w:space="0" w:color="auto"/>
            <w:left w:val="none" w:sz="0" w:space="0" w:color="auto"/>
            <w:bottom w:val="none" w:sz="0" w:space="0" w:color="auto"/>
            <w:right w:val="none" w:sz="0" w:space="0" w:color="auto"/>
          </w:divBdr>
        </w:div>
        <w:div w:id="878203431">
          <w:marLeft w:val="0"/>
          <w:marRight w:val="0"/>
          <w:marTop w:val="0"/>
          <w:marBottom w:val="0"/>
          <w:divBdr>
            <w:top w:val="none" w:sz="0" w:space="0" w:color="auto"/>
            <w:left w:val="none" w:sz="0" w:space="0" w:color="auto"/>
            <w:bottom w:val="none" w:sz="0" w:space="0" w:color="auto"/>
            <w:right w:val="none" w:sz="0" w:space="0" w:color="auto"/>
          </w:divBdr>
        </w:div>
        <w:div w:id="1007102347">
          <w:marLeft w:val="0"/>
          <w:marRight w:val="0"/>
          <w:marTop w:val="0"/>
          <w:marBottom w:val="0"/>
          <w:divBdr>
            <w:top w:val="none" w:sz="0" w:space="0" w:color="auto"/>
            <w:left w:val="none" w:sz="0" w:space="0" w:color="auto"/>
            <w:bottom w:val="none" w:sz="0" w:space="0" w:color="auto"/>
            <w:right w:val="none" w:sz="0" w:space="0" w:color="auto"/>
          </w:divBdr>
        </w:div>
        <w:div w:id="1275871372">
          <w:marLeft w:val="0"/>
          <w:marRight w:val="0"/>
          <w:marTop w:val="0"/>
          <w:marBottom w:val="0"/>
          <w:divBdr>
            <w:top w:val="none" w:sz="0" w:space="0" w:color="auto"/>
            <w:left w:val="none" w:sz="0" w:space="0" w:color="auto"/>
            <w:bottom w:val="none" w:sz="0" w:space="0" w:color="auto"/>
            <w:right w:val="none" w:sz="0" w:space="0" w:color="auto"/>
          </w:divBdr>
        </w:div>
        <w:div w:id="1310936438">
          <w:marLeft w:val="0"/>
          <w:marRight w:val="0"/>
          <w:marTop w:val="0"/>
          <w:marBottom w:val="0"/>
          <w:divBdr>
            <w:top w:val="none" w:sz="0" w:space="0" w:color="auto"/>
            <w:left w:val="none" w:sz="0" w:space="0" w:color="auto"/>
            <w:bottom w:val="none" w:sz="0" w:space="0" w:color="auto"/>
            <w:right w:val="none" w:sz="0" w:space="0" w:color="auto"/>
          </w:divBdr>
        </w:div>
        <w:div w:id="1350568846">
          <w:marLeft w:val="0"/>
          <w:marRight w:val="0"/>
          <w:marTop w:val="0"/>
          <w:marBottom w:val="0"/>
          <w:divBdr>
            <w:top w:val="none" w:sz="0" w:space="0" w:color="auto"/>
            <w:left w:val="none" w:sz="0" w:space="0" w:color="auto"/>
            <w:bottom w:val="none" w:sz="0" w:space="0" w:color="auto"/>
            <w:right w:val="none" w:sz="0" w:space="0" w:color="auto"/>
          </w:divBdr>
        </w:div>
        <w:div w:id="1396780463">
          <w:marLeft w:val="0"/>
          <w:marRight w:val="0"/>
          <w:marTop w:val="0"/>
          <w:marBottom w:val="0"/>
          <w:divBdr>
            <w:top w:val="none" w:sz="0" w:space="0" w:color="auto"/>
            <w:left w:val="none" w:sz="0" w:space="0" w:color="auto"/>
            <w:bottom w:val="none" w:sz="0" w:space="0" w:color="auto"/>
            <w:right w:val="none" w:sz="0" w:space="0" w:color="auto"/>
          </w:divBdr>
        </w:div>
      </w:divsChild>
    </w:div>
    <w:div w:id="1023166004">
      <w:bodyDiv w:val="1"/>
      <w:marLeft w:val="0"/>
      <w:marRight w:val="0"/>
      <w:marTop w:val="0"/>
      <w:marBottom w:val="0"/>
      <w:divBdr>
        <w:top w:val="none" w:sz="0" w:space="0" w:color="auto"/>
        <w:left w:val="none" w:sz="0" w:space="0" w:color="auto"/>
        <w:bottom w:val="none" w:sz="0" w:space="0" w:color="auto"/>
        <w:right w:val="none" w:sz="0" w:space="0" w:color="auto"/>
      </w:divBdr>
    </w:div>
    <w:div w:id="1049112827">
      <w:bodyDiv w:val="1"/>
      <w:marLeft w:val="0"/>
      <w:marRight w:val="0"/>
      <w:marTop w:val="0"/>
      <w:marBottom w:val="0"/>
      <w:divBdr>
        <w:top w:val="none" w:sz="0" w:space="0" w:color="auto"/>
        <w:left w:val="none" w:sz="0" w:space="0" w:color="auto"/>
        <w:bottom w:val="none" w:sz="0" w:space="0" w:color="auto"/>
        <w:right w:val="none" w:sz="0" w:space="0" w:color="auto"/>
      </w:divBdr>
    </w:div>
    <w:div w:id="1185053124">
      <w:bodyDiv w:val="1"/>
      <w:marLeft w:val="0"/>
      <w:marRight w:val="0"/>
      <w:marTop w:val="0"/>
      <w:marBottom w:val="0"/>
      <w:divBdr>
        <w:top w:val="none" w:sz="0" w:space="0" w:color="auto"/>
        <w:left w:val="none" w:sz="0" w:space="0" w:color="auto"/>
        <w:bottom w:val="none" w:sz="0" w:space="0" w:color="auto"/>
        <w:right w:val="none" w:sz="0" w:space="0" w:color="auto"/>
      </w:divBdr>
    </w:div>
    <w:div w:id="1213661924">
      <w:bodyDiv w:val="1"/>
      <w:marLeft w:val="0"/>
      <w:marRight w:val="0"/>
      <w:marTop w:val="0"/>
      <w:marBottom w:val="0"/>
      <w:divBdr>
        <w:top w:val="none" w:sz="0" w:space="0" w:color="auto"/>
        <w:left w:val="none" w:sz="0" w:space="0" w:color="auto"/>
        <w:bottom w:val="none" w:sz="0" w:space="0" w:color="auto"/>
        <w:right w:val="none" w:sz="0" w:space="0" w:color="auto"/>
      </w:divBdr>
      <w:divsChild>
        <w:div w:id="410737682">
          <w:marLeft w:val="360"/>
          <w:marRight w:val="0"/>
          <w:marTop w:val="200"/>
          <w:marBottom w:val="160"/>
          <w:divBdr>
            <w:top w:val="none" w:sz="0" w:space="0" w:color="auto"/>
            <w:left w:val="none" w:sz="0" w:space="0" w:color="auto"/>
            <w:bottom w:val="none" w:sz="0" w:space="0" w:color="auto"/>
            <w:right w:val="none" w:sz="0" w:space="0" w:color="auto"/>
          </w:divBdr>
        </w:div>
      </w:divsChild>
    </w:div>
    <w:div w:id="1247182501">
      <w:bodyDiv w:val="1"/>
      <w:marLeft w:val="0"/>
      <w:marRight w:val="0"/>
      <w:marTop w:val="0"/>
      <w:marBottom w:val="0"/>
      <w:divBdr>
        <w:top w:val="none" w:sz="0" w:space="0" w:color="auto"/>
        <w:left w:val="none" w:sz="0" w:space="0" w:color="auto"/>
        <w:bottom w:val="none" w:sz="0" w:space="0" w:color="auto"/>
        <w:right w:val="none" w:sz="0" w:space="0" w:color="auto"/>
      </w:divBdr>
      <w:divsChild>
        <w:div w:id="423065944">
          <w:marLeft w:val="360"/>
          <w:marRight w:val="0"/>
          <w:marTop w:val="200"/>
          <w:marBottom w:val="160"/>
          <w:divBdr>
            <w:top w:val="none" w:sz="0" w:space="0" w:color="auto"/>
            <w:left w:val="none" w:sz="0" w:space="0" w:color="auto"/>
            <w:bottom w:val="none" w:sz="0" w:space="0" w:color="auto"/>
            <w:right w:val="none" w:sz="0" w:space="0" w:color="auto"/>
          </w:divBdr>
        </w:div>
        <w:div w:id="701638983">
          <w:marLeft w:val="360"/>
          <w:marRight w:val="0"/>
          <w:marTop w:val="200"/>
          <w:marBottom w:val="160"/>
          <w:divBdr>
            <w:top w:val="none" w:sz="0" w:space="0" w:color="auto"/>
            <w:left w:val="none" w:sz="0" w:space="0" w:color="auto"/>
            <w:bottom w:val="none" w:sz="0" w:space="0" w:color="auto"/>
            <w:right w:val="none" w:sz="0" w:space="0" w:color="auto"/>
          </w:divBdr>
        </w:div>
        <w:div w:id="1819229949">
          <w:marLeft w:val="360"/>
          <w:marRight w:val="0"/>
          <w:marTop w:val="200"/>
          <w:marBottom w:val="160"/>
          <w:divBdr>
            <w:top w:val="none" w:sz="0" w:space="0" w:color="auto"/>
            <w:left w:val="none" w:sz="0" w:space="0" w:color="auto"/>
            <w:bottom w:val="none" w:sz="0" w:space="0" w:color="auto"/>
            <w:right w:val="none" w:sz="0" w:space="0" w:color="auto"/>
          </w:divBdr>
        </w:div>
      </w:divsChild>
    </w:div>
    <w:div w:id="1452475000">
      <w:bodyDiv w:val="1"/>
      <w:marLeft w:val="0"/>
      <w:marRight w:val="0"/>
      <w:marTop w:val="0"/>
      <w:marBottom w:val="0"/>
      <w:divBdr>
        <w:top w:val="none" w:sz="0" w:space="0" w:color="auto"/>
        <w:left w:val="none" w:sz="0" w:space="0" w:color="auto"/>
        <w:bottom w:val="none" w:sz="0" w:space="0" w:color="auto"/>
        <w:right w:val="none" w:sz="0" w:space="0" w:color="auto"/>
      </w:divBdr>
      <w:divsChild>
        <w:div w:id="264962721">
          <w:marLeft w:val="0"/>
          <w:marRight w:val="0"/>
          <w:marTop w:val="0"/>
          <w:marBottom w:val="0"/>
          <w:divBdr>
            <w:top w:val="none" w:sz="0" w:space="0" w:color="auto"/>
            <w:left w:val="none" w:sz="0" w:space="0" w:color="auto"/>
            <w:bottom w:val="none" w:sz="0" w:space="0" w:color="auto"/>
            <w:right w:val="none" w:sz="0" w:space="0" w:color="auto"/>
          </w:divBdr>
        </w:div>
        <w:div w:id="396438246">
          <w:marLeft w:val="0"/>
          <w:marRight w:val="0"/>
          <w:marTop w:val="0"/>
          <w:marBottom w:val="0"/>
          <w:divBdr>
            <w:top w:val="none" w:sz="0" w:space="0" w:color="auto"/>
            <w:left w:val="none" w:sz="0" w:space="0" w:color="auto"/>
            <w:bottom w:val="none" w:sz="0" w:space="0" w:color="auto"/>
            <w:right w:val="none" w:sz="0" w:space="0" w:color="auto"/>
          </w:divBdr>
        </w:div>
        <w:div w:id="463277924">
          <w:marLeft w:val="0"/>
          <w:marRight w:val="0"/>
          <w:marTop w:val="0"/>
          <w:marBottom w:val="0"/>
          <w:divBdr>
            <w:top w:val="none" w:sz="0" w:space="0" w:color="auto"/>
            <w:left w:val="none" w:sz="0" w:space="0" w:color="auto"/>
            <w:bottom w:val="none" w:sz="0" w:space="0" w:color="auto"/>
            <w:right w:val="none" w:sz="0" w:space="0" w:color="auto"/>
          </w:divBdr>
        </w:div>
        <w:div w:id="585500798">
          <w:marLeft w:val="0"/>
          <w:marRight w:val="0"/>
          <w:marTop w:val="0"/>
          <w:marBottom w:val="0"/>
          <w:divBdr>
            <w:top w:val="none" w:sz="0" w:space="0" w:color="auto"/>
            <w:left w:val="none" w:sz="0" w:space="0" w:color="auto"/>
            <w:bottom w:val="none" w:sz="0" w:space="0" w:color="auto"/>
            <w:right w:val="none" w:sz="0" w:space="0" w:color="auto"/>
          </w:divBdr>
        </w:div>
        <w:div w:id="1072509287">
          <w:marLeft w:val="0"/>
          <w:marRight w:val="0"/>
          <w:marTop w:val="0"/>
          <w:marBottom w:val="0"/>
          <w:divBdr>
            <w:top w:val="none" w:sz="0" w:space="0" w:color="auto"/>
            <w:left w:val="none" w:sz="0" w:space="0" w:color="auto"/>
            <w:bottom w:val="none" w:sz="0" w:space="0" w:color="auto"/>
            <w:right w:val="none" w:sz="0" w:space="0" w:color="auto"/>
          </w:divBdr>
        </w:div>
        <w:div w:id="1157914949">
          <w:marLeft w:val="0"/>
          <w:marRight w:val="0"/>
          <w:marTop w:val="0"/>
          <w:marBottom w:val="0"/>
          <w:divBdr>
            <w:top w:val="none" w:sz="0" w:space="0" w:color="auto"/>
            <w:left w:val="none" w:sz="0" w:space="0" w:color="auto"/>
            <w:bottom w:val="none" w:sz="0" w:space="0" w:color="auto"/>
            <w:right w:val="none" w:sz="0" w:space="0" w:color="auto"/>
          </w:divBdr>
        </w:div>
        <w:div w:id="1405682714">
          <w:marLeft w:val="0"/>
          <w:marRight w:val="0"/>
          <w:marTop w:val="0"/>
          <w:marBottom w:val="0"/>
          <w:divBdr>
            <w:top w:val="none" w:sz="0" w:space="0" w:color="auto"/>
            <w:left w:val="none" w:sz="0" w:space="0" w:color="auto"/>
            <w:bottom w:val="none" w:sz="0" w:space="0" w:color="auto"/>
            <w:right w:val="none" w:sz="0" w:space="0" w:color="auto"/>
          </w:divBdr>
        </w:div>
        <w:div w:id="1527720667">
          <w:marLeft w:val="0"/>
          <w:marRight w:val="0"/>
          <w:marTop w:val="0"/>
          <w:marBottom w:val="0"/>
          <w:divBdr>
            <w:top w:val="none" w:sz="0" w:space="0" w:color="auto"/>
            <w:left w:val="none" w:sz="0" w:space="0" w:color="auto"/>
            <w:bottom w:val="none" w:sz="0" w:space="0" w:color="auto"/>
            <w:right w:val="none" w:sz="0" w:space="0" w:color="auto"/>
          </w:divBdr>
        </w:div>
        <w:div w:id="1541668963">
          <w:marLeft w:val="0"/>
          <w:marRight w:val="0"/>
          <w:marTop w:val="0"/>
          <w:marBottom w:val="0"/>
          <w:divBdr>
            <w:top w:val="none" w:sz="0" w:space="0" w:color="auto"/>
            <w:left w:val="none" w:sz="0" w:space="0" w:color="auto"/>
            <w:bottom w:val="none" w:sz="0" w:space="0" w:color="auto"/>
            <w:right w:val="none" w:sz="0" w:space="0" w:color="auto"/>
          </w:divBdr>
        </w:div>
        <w:div w:id="1659067035">
          <w:marLeft w:val="0"/>
          <w:marRight w:val="0"/>
          <w:marTop w:val="0"/>
          <w:marBottom w:val="0"/>
          <w:divBdr>
            <w:top w:val="none" w:sz="0" w:space="0" w:color="auto"/>
            <w:left w:val="none" w:sz="0" w:space="0" w:color="auto"/>
            <w:bottom w:val="none" w:sz="0" w:space="0" w:color="auto"/>
            <w:right w:val="none" w:sz="0" w:space="0" w:color="auto"/>
          </w:divBdr>
        </w:div>
        <w:div w:id="1742755047">
          <w:marLeft w:val="0"/>
          <w:marRight w:val="0"/>
          <w:marTop w:val="0"/>
          <w:marBottom w:val="0"/>
          <w:divBdr>
            <w:top w:val="none" w:sz="0" w:space="0" w:color="auto"/>
            <w:left w:val="none" w:sz="0" w:space="0" w:color="auto"/>
            <w:bottom w:val="none" w:sz="0" w:space="0" w:color="auto"/>
            <w:right w:val="none" w:sz="0" w:space="0" w:color="auto"/>
          </w:divBdr>
        </w:div>
        <w:div w:id="1769620208">
          <w:marLeft w:val="0"/>
          <w:marRight w:val="0"/>
          <w:marTop w:val="0"/>
          <w:marBottom w:val="0"/>
          <w:divBdr>
            <w:top w:val="none" w:sz="0" w:space="0" w:color="auto"/>
            <w:left w:val="none" w:sz="0" w:space="0" w:color="auto"/>
            <w:bottom w:val="none" w:sz="0" w:space="0" w:color="auto"/>
            <w:right w:val="none" w:sz="0" w:space="0" w:color="auto"/>
          </w:divBdr>
        </w:div>
        <w:div w:id="1809860073">
          <w:marLeft w:val="0"/>
          <w:marRight w:val="0"/>
          <w:marTop w:val="0"/>
          <w:marBottom w:val="0"/>
          <w:divBdr>
            <w:top w:val="none" w:sz="0" w:space="0" w:color="auto"/>
            <w:left w:val="none" w:sz="0" w:space="0" w:color="auto"/>
            <w:bottom w:val="none" w:sz="0" w:space="0" w:color="auto"/>
            <w:right w:val="none" w:sz="0" w:space="0" w:color="auto"/>
          </w:divBdr>
        </w:div>
        <w:div w:id="2142192210">
          <w:marLeft w:val="0"/>
          <w:marRight w:val="0"/>
          <w:marTop w:val="0"/>
          <w:marBottom w:val="0"/>
          <w:divBdr>
            <w:top w:val="none" w:sz="0" w:space="0" w:color="auto"/>
            <w:left w:val="none" w:sz="0" w:space="0" w:color="auto"/>
            <w:bottom w:val="none" w:sz="0" w:space="0" w:color="auto"/>
            <w:right w:val="none" w:sz="0" w:space="0" w:color="auto"/>
          </w:divBdr>
        </w:div>
      </w:divsChild>
    </w:div>
    <w:div w:id="1505977293">
      <w:bodyDiv w:val="1"/>
      <w:marLeft w:val="0"/>
      <w:marRight w:val="0"/>
      <w:marTop w:val="0"/>
      <w:marBottom w:val="0"/>
      <w:divBdr>
        <w:top w:val="none" w:sz="0" w:space="0" w:color="auto"/>
        <w:left w:val="none" w:sz="0" w:space="0" w:color="auto"/>
        <w:bottom w:val="none" w:sz="0" w:space="0" w:color="auto"/>
        <w:right w:val="none" w:sz="0" w:space="0" w:color="auto"/>
      </w:divBdr>
      <w:divsChild>
        <w:div w:id="215707059">
          <w:marLeft w:val="0"/>
          <w:marRight w:val="0"/>
          <w:marTop w:val="0"/>
          <w:marBottom w:val="0"/>
          <w:divBdr>
            <w:top w:val="single" w:sz="2" w:space="0" w:color="E5E7EB"/>
            <w:left w:val="single" w:sz="2" w:space="0" w:color="E5E7EB"/>
            <w:bottom w:val="single" w:sz="2" w:space="0" w:color="E5E7EB"/>
            <w:right w:val="single" w:sz="2" w:space="0" w:color="E5E7EB"/>
          </w:divBdr>
        </w:div>
        <w:div w:id="442117280">
          <w:marLeft w:val="0"/>
          <w:marRight w:val="0"/>
          <w:marTop w:val="0"/>
          <w:marBottom w:val="0"/>
          <w:divBdr>
            <w:top w:val="single" w:sz="2" w:space="0" w:color="E5E7EB"/>
            <w:left w:val="single" w:sz="2" w:space="0" w:color="E5E7EB"/>
            <w:bottom w:val="single" w:sz="2" w:space="0" w:color="E5E7EB"/>
            <w:right w:val="single" w:sz="2" w:space="0" w:color="E5E7EB"/>
          </w:divBdr>
        </w:div>
        <w:div w:id="507866193">
          <w:marLeft w:val="0"/>
          <w:marRight w:val="0"/>
          <w:marTop w:val="0"/>
          <w:marBottom w:val="0"/>
          <w:divBdr>
            <w:top w:val="single" w:sz="2" w:space="0" w:color="E5E7EB"/>
            <w:left w:val="single" w:sz="2" w:space="0" w:color="E5E7EB"/>
            <w:bottom w:val="single" w:sz="2" w:space="0" w:color="E5E7EB"/>
            <w:right w:val="single" w:sz="2" w:space="0" w:color="E5E7EB"/>
          </w:divBdr>
        </w:div>
        <w:div w:id="576477523">
          <w:marLeft w:val="0"/>
          <w:marRight w:val="0"/>
          <w:marTop w:val="0"/>
          <w:marBottom w:val="0"/>
          <w:divBdr>
            <w:top w:val="single" w:sz="2" w:space="0" w:color="E5E7EB"/>
            <w:left w:val="single" w:sz="2" w:space="0" w:color="E5E7EB"/>
            <w:bottom w:val="single" w:sz="2" w:space="0" w:color="E5E7EB"/>
            <w:right w:val="single" w:sz="2" w:space="0" w:color="E5E7EB"/>
          </w:divBdr>
        </w:div>
        <w:div w:id="799608881">
          <w:marLeft w:val="0"/>
          <w:marRight w:val="0"/>
          <w:marTop w:val="0"/>
          <w:marBottom w:val="0"/>
          <w:divBdr>
            <w:top w:val="single" w:sz="2" w:space="0" w:color="E5E7EB"/>
            <w:left w:val="single" w:sz="2" w:space="0" w:color="E5E7EB"/>
            <w:bottom w:val="single" w:sz="2" w:space="0" w:color="E5E7EB"/>
            <w:right w:val="single" w:sz="2" w:space="0" w:color="E5E7EB"/>
          </w:divBdr>
        </w:div>
        <w:div w:id="1034691005">
          <w:marLeft w:val="0"/>
          <w:marRight w:val="0"/>
          <w:marTop w:val="0"/>
          <w:marBottom w:val="0"/>
          <w:divBdr>
            <w:top w:val="single" w:sz="2" w:space="0" w:color="E5E7EB"/>
            <w:left w:val="single" w:sz="2" w:space="0" w:color="E5E7EB"/>
            <w:bottom w:val="single" w:sz="2" w:space="0" w:color="E5E7EB"/>
            <w:right w:val="single" w:sz="2" w:space="0" w:color="E5E7EB"/>
          </w:divBdr>
        </w:div>
        <w:div w:id="1069308766">
          <w:marLeft w:val="0"/>
          <w:marRight w:val="0"/>
          <w:marTop w:val="0"/>
          <w:marBottom w:val="0"/>
          <w:divBdr>
            <w:top w:val="single" w:sz="2" w:space="0" w:color="E5E7EB"/>
            <w:left w:val="single" w:sz="2" w:space="0" w:color="E5E7EB"/>
            <w:bottom w:val="single" w:sz="2" w:space="0" w:color="E5E7EB"/>
            <w:right w:val="single" w:sz="2" w:space="0" w:color="E5E7EB"/>
          </w:divBdr>
        </w:div>
        <w:div w:id="1486632081">
          <w:marLeft w:val="0"/>
          <w:marRight w:val="0"/>
          <w:marTop w:val="0"/>
          <w:marBottom w:val="0"/>
          <w:divBdr>
            <w:top w:val="single" w:sz="2" w:space="0" w:color="E5E7EB"/>
            <w:left w:val="single" w:sz="2" w:space="0" w:color="E5E7EB"/>
            <w:bottom w:val="single" w:sz="2" w:space="0" w:color="E5E7EB"/>
            <w:right w:val="single" w:sz="2" w:space="0" w:color="E5E7EB"/>
          </w:divBdr>
        </w:div>
        <w:div w:id="1575046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1085448">
      <w:bodyDiv w:val="1"/>
      <w:marLeft w:val="0"/>
      <w:marRight w:val="0"/>
      <w:marTop w:val="0"/>
      <w:marBottom w:val="0"/>
      <w:divBdr>
        <w:top w:val="none" w:sz="0" w:space="0" w:color="auto"/>
        <w:left w:val="none" w:sz="0" w:space="0" w:color="auto"/>
        <w:bottom w:val="none" w:sz="0" w:space="0" w:color="auto"/>
        <w:right w:val="none" w:sz="0" w:space="0" w:color="auto"/>
      </w:divBdr>
    </w:div>
    <w:div w:id="1569880978">
      <w:bodyDiv w:val="1"/>
      <w:marLeft w:val="0"/>
      <w:marRight w:val="0"/>
      <w:marTop w:val="0"/>
      <w:marBottom w:val="0"/>
      <w:divBdr>
        <w:top w:val="none" w:sz="0" w:space="0" w:color="auto"/>
        <w:left w:val="none" w:sz="0" w:space="0" w:color="auto"/>
        <w:bottom w:val="none" w:sz="0" w:space="0" w:color="auto"/>
        <w:right w:val="none" w:sz="0" w:space="0" w:color="auto"/>
      </w:divBdr>
      <w:divsChild>
        <w:div w:id="300430842">
          <w:marLeft w:val="360"/>
          <w:marRight w:val="0"/>
          <w:marTop w:val="200"/>
          <w:marBottom w:val="160"/>
          <w:divBdr>
            <w:top w:val="none" w:sz="0" w:space="0" w:color="auto"/>
            <w:left w:val="none" w:sz="0" w:space="0" w:color="auto"/>
            <w:bottom w:val="none" w:sz="0" w:space="0" w:color="auto"/>
            <w:right w:val="none" w:sz="0" w:space="0" w:color="auto"/>
          </w:divBdr>
        </w:div>
      </w:divsChild>
    </w:div>
    <w:div w:id="1632323399">
      <w:bodyDiv w:val="1"/>
      <w:marLeft w:val="0"/>
      <w:marRight w:val="0"/>
      <w:marTop w:val="0"/>
      <w:marBottom w:val="0"/>
      <w:divBdr>
        <w:top w:val="none" w:sz="0" w:space="0" w:color="auto"/>
        <w:left w:val="none" w:sz="0" w:space="0" w:color="auto"/>
        <w:bottom w:val="none" w:sz="0" w:space="0" w:color="auto"/>
        <w:right w:val="none" w:sz="0" w:space="0" w:color="auto"/>
      </w:divBdr>
    </w:div>
    <w:div w:id="1634754697">
      <w:bodyDiv w:val="1"/>
      <w:marLeft w:val="0"/>
      <w:marRight w:val="0"/>
      <w:marTop w:val="0"/>
      <w:marBottom w:val="0"/>
      <w:divBdr>
        <w:top w:val="none" w:sz="0" w:space="0" w:color="auto"/>
        <w:left w:val="none" w:sz="0" w:space="0" w:color="auto"/>
        <w:bottom w:val="none" w:sz="0" w:space="0" w:color="auto"/>
        <w:right w:val="none" w:sz="0" w:space="0" w:color="auto"/>
      </w:divBdr>
      <w:divsChild>
        <w:div w:id="592324670">
          <w:marLeft w:val="0"/>
          <w:marRight w:val="0"/>
          <w:marTop w:val="0"/>
          <w:marBottom w:val="0"/>
          <w:divBdr>
            <w:top w:val="none" w:sz="0" w:space="0" w:color="auto"/>
            <w:left w:val="none" w:sz="0" w:space="0" w:color="auto"/>
            <w:bottom w:val="none" w:sz="0" w:space="0" w:color="auto"/>
            <w:right w:val="none" w:sz="0" w:space="0" w:color="auto"/>
          </w:divBdr>
          <w:divsChild>
            <w:div w:id="1837459464">
              <w:marLeft w:val="0"/>
              <w:marRight w:val="0"/>
              <w:marTop w:val="0"/>
              <w:marBottom w:val="0"/>
              <w:divBdr>
                <w:top w:val="single" w:sz="6" w:space="0" w:color="E6E6E6"/>
                <w:left w:val="none" w:sz="0" w:space="0" w:color="auto"/>
                <w:bottom w:val="single" w:sz="6" w:space="0" w:color="E6E6E6"/>
                <w:right w:val="single" w:sz="6" w:space="0" w:color="E6E6E6"/>
              </w:divBdr>
              <w:divsChild>
                <w:div w:id="1917933577">
                  <w:marLeft w:val="0"/>
                  <w:marRight w:val="0"/>
                  <w:marTop w:val="0"/>
                  <w:marBottom w:val="0"/>
                  <w:divBdr>
                    <w:top w:val="none" w:sz="0" w:space="0" w:color="auto"/>
                    <w:left w:val="none" w:sz="0" w:space="0" w:color="auto"/>
                    <w:bottom w:val="none" w:sz="0" w:space="0" w:color="auto"/>
                    <w:right w:val="none" w:sz="0" w:space="0" w:color="auto"/>
                  </w:divBdr>
                  <w:divsChild>
                    <w:div w:id="1491629477">
                      <w:marLeft w:val="0"/>
                      <w:marRight w:val="0"/>
                      <w:marTop w:val="0"/>
                      <w:marBottom w:val="0"/>
                      <w:divBdr>
                        <w:top w:val="none" w:sz="0" w:space="0" w:color="auto"/>
                        <w:left w:val="none" w:sz="0" w:space="0" w:color="auto"/>
                        <w:bottom w:val="single" w:sz="6" w:space="15" w:color="E6E6E6"/>
                        <w:right w:val="none" w:sz="0" w:space="0" w:color="auto"/>
                      </w:divBdr>
                    </w:div>
                  </w:divsChild>
                </w:div>
              </w:divsChild>
            </w:div>
          </w:divsChild>
        </w:div>
        <w:div w:id="1840583290">
          <w:marLeft w:val="0"/>
          <w:marRight w:val="0"/>
          <w:marTop w:val="0"/>
          <w:marBottom w:val="450"/>
          <w:divBdr>
            <w:top w:val="none" w:sz="0" w:space="0" w:color="auto"/>
            <w:left w:val="none" w:sz="0" w:space="0" w:color="auto"/>
            <w:bottom w:val="none" w:sz="0" w:space="0" w:color="auto"/>
            <w:right w:val="none" w:sz="0" w:space="0" w:color="auto"/>
          </w:divBdr>
          <w:divsChild>
            <w:div w:id="849024298">
              <w:marLeft w:val="0"/>
              <w:marRight w:val="0"/>
              <w:marTop w:val="0"/>
              <w:marBottom w:val="0"/>
              <w:divBdr>
                <w:top w:val="single" w:sz="6" w:space="0" w:color="E6E6E6"/>
                <w:left w:val="single" w:sz="6" w:space="0" w:color="E6E6E6"/>
                <w:bottom w:val="single" w:sz="6" w:space="0" w:color="E6E6E6"/>
                <w:right w:val="single" w:sz="6" w:space="0" w:color="E6E6E6"/>
              </w:divBdr>
              <w:divsChild>
                <w:div w:id="871117909">
                  <w:marLeft w:val="0"/>
                  <w:marRight w:val="0"/>
                  <w:marTop w:val="0"/>
                  <w:marBottom w:val="0"/>
                  <w:divBdr>
                    <w:top w:val="none" w:sz="0" w:space="0" w:color="auto"/>
                    <w:left w:val="none" w:sz="0" w:space="0" w:color="auto"/>
                    <w:bottom w:val="none" w:sz="0" w:space="0" w:color="auto"/>
                    <w:right w:val="none" w:sz="0" w:space="0" w:color="auto"/>
                  </w:divBdr>
                  <w:divsChild>
                    <w:div w:id="43918507">
                      <w:marLeft w:val="0"/>
                      <w:marRight w:val="0"/>
                      <w:marTop w:val="0"/>
                      <w:marBottom w:val="0"/>
                      <w:divBdr>
                        <w:top w:val="none" w:sz="0" w:space="0" w:color="auto"/>
                        <w:left w:val="none" w:sz="0" w:space="0" w:color="auto"/>
                        <w:bottom w:val="none" w:sz="0" w:space="0" w:color="auto"/>
                        <w:right w:val="none" w:sz="0" w:space="0" w:color="auto"/>
                      </w:divBdr>
                      <w:divsChild>
                        <w:div w:id="2695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921768">
      <w:bodyDiv w:val="1"/>
      <w:marLeft w:val="0"/>
      <w:marRight w:val="0"/>
      <w:marTop w:val="0"/>
      <w:marBottom w:val="0"/>
      <w:divBdr>
        <w:top w:val="none" w:sz="0" w:space="0" w:color="auto"/>
        <w:left w:val="none" w:sz="0" w:space="0" w:color="auto"/>
        <w:bottom w:val="none" w:sz="0" w:space="0" w:color="auto"/>
        <w:right w:val="none" w:sz="0" w:space="0" w:color="auto"/>
      </w:divBdr>
    </w:div>
    <w:div w:id="1744794005">
      <w:bodyDiv w:val="1"/>
      <w:marLeft w:val="0"/>
      <w:marRight w:val="0"/>
      <w:marTop w:val="0"/>
      <w:marBottom w:val="0"/>
      <w:divBdr>
        <w:top w:val="none" w:sz="0" w:space="0" w:color="auto"/>
        <w:left w:val="none" w:sz="0" w:space="0" w:color="auto"/>
        <w:bottom w:val="none" w:sz="0" w:space="0" w:color="auto"/>
        <w:right w:val="none" w:sz="0" w:space="0" w:color="auto"/>
      </w:divBdr>
    </w:div>
    <w:div w:id="1772159395">
      <w:bodyDiv w:val="1"/>
      <w:marLeft w:val="0"/>
      <w:marRight w:val="0"/>
      <w:marTop w:val="0"/>
      <w:marBottom w:val="0"/>
      <w:divBdr>
        <w:top w:val="none" w:sz="0" w:space="0" w:color="auto"/>
        <w:left w:val="none" w:sz="0" w:space="0" w:color="auto"/>
        <w:bottom w:val="none" w:sz="0" w:space="0" w:color="auto"/>
        <w:right w:val="none" w:sz="0" w:space="0" w:color="auto"/>
      </w:divBdr>
    </w:div>
    <w:div w:id="1772311716">
      <w:bodyDiv w:val="1"/>
      <w:marLeft w:val="0"/>
      <w:marRight w:val="0"/>
      <w:marTop w:val="0"/>
      <w:marBottom w:val="0"/>
      <w:divBdr>
        <w:top w:val="none" w:sz="0" w:space="0" w:color="auto"/>
        <w:left w:val="none" w:sz="0" w:space="0" w:color="auto"/>
        <w:bottom w:val="none" w:sz="0" w:space="0" w:color="auto"/>
        <w:right w:val="none" w:sz="0" w:space="0" w:color="auto"/>
      </w:divBdr>
      <w:divsChild>
        <w:div w:id="661587132">
          <w:marLeft w:val="0"/>
          <w:marRight w:val="0"/>
          <w:marTop w:val="0"/>
          <w:marBottom w:val="0"/>
          <w:divBdr>
            <w:top w:val="single" w:sz="2" w:space="0" w:color="E5E7EB"/>
            <w:left w:val="single" w:sz="2" w:space="0" w:color="E5E7EB"/>
            <w:bottom w:val="single" w:sz="2" w:space="0" w:color="E5E7EB"/>
            <w:right w:val="single" w:sz="2" w:space="0" w:color="E5E7EB"/>
          </w:divBdr>
        </w:div>
        <w:div w:id="661935055">
          <w:marLeft w:val="0"/>
          <w:marRight w:val="0"/>
          <w:marTop w:val="0"/>
          <w:marBottom w:val="0"/>
          <w:divBdr>
            <w:top w:val="single" w:sz="2" w:space="0" w:color="E5E7EB"/>
            <w:left w:val="single" w:sz="2" w:space="0" w:color="E5E7EB"/>
            <w:bottom w:val="single" w:sz="2" w:space="0" w:color="E5E7EB"/>
            <w:right w:val="single" w:sz="2" w:space="0" w:color="E5E7EB"/>
          </w:divBdr>
        </w:div>
        <w:div w:id="945888416">
          <w:marLeft w:val="0"/>
          <w:marRight w:val="0"/>
          <w:marTop w:val="0"/>
          <w:marBottom w:val="0"/>
          <w:divBdr>
            <w:top w:val="single" w:sz="2" w:space="0" w:color="E5E7EB"/>
            <w:left w:val="single" w:sz="2" w:space="0" w:color="E5E7EB"/>
            <w:bottom w:val="single" w:sz="2" w:space="0" w:color="E5E7EB"/>
            <w:right w:val="single" w:sz="2" w:space="0" w:color="E5E7EB"/>
          </w:divBdr>
        </w:div>
        <w:div w:id="1117984967">
          <w:marLeft w:val="0"/>
          <w:marRight w:val="0"/>
          <w:marTop w:val="0"/>
          <w:marBottom w:val="0"/>
          <w:divBdr>
            <w:top w:val="single" w:sz="2" w:space="0" w:color="E5E7EB"/>
            <w:left w:val="single" w:sz="2" w:space="0" w:color="E5E7EB"/>
            <w:bottom w:val="single" w:sz="2" w:space="0" w:color="E5E7EB"/>
            <w:right w:val="single" w:sz="2" w:space="0" w:color="E5E7EB"/>
          </w:divBdr>
        </w:div>
        <w:div w:id="1123769581">
          <w:marLeft w:val="0"/>
          <w:marRight w:val="0"/>
          <w:marTop w:val="0"/>
          <w:marBottom w:val="0"/>
          <w:divBdr>
            <w:top w:val="single" w:sz="2" w:space="0" w:color="E5E7EB"/>
            <w:left w:val="single" w:sz="2" w:space="0" w:color="E5E7EB"/>
            <w:bottom w:val="single" w:sz="2" w:space="0" w:color="E5E7EB"/>
            <w:right w:val="single" w:sz="2" w:space="0" w:color="E5E7EB"/>
          </w:divBdr>
        </w:div>
        <w:div w:id="1563907353">
          <w:marLeft w:val="0"/>
          <w:marRight w:val="0"/>
          <w:marTop w:val="0"/>
          <w:marBottom w:val="0"/>
          <w:divBdr>
            <w:top w:val="single" w:sz="2" w:space="0" w:color="E5E7EB"/>
            <w:left w:val="single" w:sz="2" w:space="0" w:color="E5E7EB"/>
            <w:bottom w:val="single" w:sz="2" w:space="0" w:color="E5E7EB"/>
            <w:right w:val="single" w:sz="2" w:space="0" w:color="E5E7EB"/>
          </w:divBdr>
        </w:div>
        <w:div w:id="1737778828">
          <w:marLeft w:val="0"/>
          <w:marRight w:val="0"/>
          <w:marTop w:val="0"/>
          <w:marBottom w:val="0"/>
          <w:divBdr>
            <w:top w:val="single" w:sz="2" w:space="0" w:color="E5E7EB"/>
            <w:left w:val="single" w:sz="2" w:space="0" w:color="E5E7EB"/>
            <w:bottom w:val="single" w:sz="2" w:space="0" w:color="E5E7EB"/>
            <w:right w:val="single" w:sz="2" w:space="0" w:color="E5E7EB"/>
          </w:divBdr>
        </w:div>
        <w:div w:id="2049404261">
          <w:marLeft w:val="0"/>
          <w:marRight w:val="0"/>
          <w:marTop w:val="0"/>
          <w:marBottom w:val="0"/>
          <w:divBdr>
            <w:top w:val="single" w:sz="2" w:space="0" w:color="E5E7EB"/>
            <w:left w:val="single" w:sz="2" w:space="0" w:color="E5E7EB"/>
            <w:bottom w:val="single" w:sz="2" w:space="0" w:color="E5E7EB"/>
            <w:right w:val="single" w:sz="2" w:space="0" w:color="E5E7EB"/>
          </w:divBdr>
        </w:div>
        <w:div w:id="2136096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9274092">
      <w:bodyDiv w:val="1"/>
      <w:marLeft w:val="0"/>
      <w:marRight w:val="0"/>
      <w:marTop w:val="0"/>
      <w:marBottom w:val="0"/>
      <w:divBdr>
        <w:top w:val="none" w:sz="0" w:space="0" w:color="auto"/>
        <w:left w:val="none" w:sz="0" w:space="0" w:color="auto"/>
        <w:bottom w:val="none" w:sz="0" w:space="0" w:color="auto"/>
        <w:right w:val="none" w:sz="0" w:space="0" w:color="auto"/>
      </w:divBdr>
    </w:div>
    <w:div w:id="1790392686">
      <w:bodyDiv w:val="1"/>
      <w:marLeft w:val="0"/>
      <w:marRight w:val="0"/>
      <w:marTop w:val="0"/>
      <w:marBottom w:val="0"/>
      <w:divBdr>
        <w:top w:val="none" w:sz="0" w:space="0" w:color="auto"/>
        <w:left w:val="none" w:sz="0" w:space="0" w:color="auto"/>
        <w:bottom w:val="none" w:sz="0" w:space="0" w:color="auto"/>
        <w:right w:val="none" w:sz="0" w:space="0" w:color="auto"/>
      </w:divBdr>
      <w:divsChild>
        <w:div w:id="850803809">
          <w:marLeft w:val="360"/>
          <w:marRight w:val="0"/>
          <w:marTop w:val="200"/>
          <w:marBottom w:val="160"/>
          <w:divBdr>
            <w:top w:val="none" w:sz="0" w:space="0" w:color="auto"/>
            <w:left w:val="none" w:sz="0" w:space="0" w:color="auto"/>
            <w:bottom w:val="none" w:sz="0" w:space="0" w:color="auto"/>
            <w:right w:val="none" w:sz="0" w:space="0" w:color="auto"/>
          </w:divBdr>
        </w:div>
        <w:div w:id="1437947276">
          <w:marLeft w:val="360"/>
          <w:marRight w:val="0"/>
          <w:marTop w:val="200"/>
          <w:marBottom w:val="160"/>
          <w:divBdr>
            <w:top w:val="none" w:sz="0" w:space="0" w:color="auto"/>
            <w:left w:val="none" w:sz="0" w:space="0" w:color="auto"/>
            <w:bottom w:val="none" w:sz="0" w:space="0" w:color="auto"/>
            <w:right w:val="none" w:sz="0" w:space="0" w:color="auto"/>
          </w:divBdr>
        </w:div>
        <w:div w:id="1731222986">
          <w:marLeft w:val="360"/>
          <w:marRight w:val="0"/>
          <w:marTop w:val="200"/>
          <w:marBottom w:val="160"/>
          <w:divBdr>
            <w:top w:val="none" w:sz="0" w:space="0" w:color="auto"/>
            <w:left w:val="none" w:sz="0" w:space="0" w:color="auto"/>
            <w:bottom w:val="none" w:sz="0" w:space="0" w:color="auto"/>
            <w:right w:val="none" w:sz="0" w:space="0" w:color="auto"/>
          </w:divBdr>
        </w:div>
      </w:divsChild>
    </w:div>
    <w:div w:id="1836651714">
      <w:bodyDiv w:val="1"/>
      <w:marLeft w:val="0"/>
      <w:marRight w:val="0"/>
      <w:marTop w:val="0"/>
      <w:marBottom w:val="0"/>
      <w:divBdr>
        <w:top w:val="none" w:sz="0" w:space="0" w:color="auto"/>
        <w:left w:val="none" w:sz="0" w:space="0" w:color="auto"/>
        <w:bottom w:val="none" w:sz="0" w:space="0" w:color="auto"/>
        <w:right w:val="none" w:sz="0" w:space="0" w:color="auto"/>
      </w:divBdr>
    </w:div>
    <w:div w:id="1917279175">
      <w:bodyDiv w:val="1"/>
      <w:marLeft w:val="0"/>
      <w:marRight w:val="0"/>
      <w:marTop w:val="0"/>
      <w:marBottom w:val="0"/>
      <w:divBdr>
        <w:top w:val="none" w:sz="0" w:space="0" w:color="auto"/>
        <w:left w:val="none" w:sz="0" w:space="0" w:color="auto"/>
        <w:bottom w:val="none" w:sz="0" w:space="0" w:color="auto"/>
        <w:right w:val="none" w:sz="0" w:space="0" w:color="auto"/>
      </w:divBdr>
      <w:divsChild>
        <w:div w:id="2041584708">
          <w:marLeft w:val="547"/>
          <w:marRight w:val="0"/>
          <w:marTop w:val="0"/>
          <w:marBottom w:val="0"/>
          <w:divBdr>
            <w:top w:val="none" w:sz="0" w:space="0" w:color="auto"/>
            <w:left w:val="none" w:sz="0" w:space="0" w:color="auto"/>
            <w:bottom w:val="none" w:sz="0" w:space="0" w:color="auto"/>
            <w:right w:val="none" w:sz="0" w:space="0" w:color="auto"/>
          </w:divBdr>
        </w:div>
      </w:divsChild>
    </w:div>
    <w:div w:id="2012174802">
      <w:bodyDiv w:val="1"/>
      <w:marLeft w:val="0"/>
      <w:marRight w:val="0"/>
      <w:marTop w:val="0"/>
      <w:marBottom w:val="0"/>
      <w:divBdr>
        <w:top w:val="none" w:sz="0" w:space="0" w:color="auto"/>
        <w:left w:val="none" w:sz="0" w:space="0" w:color="auto"/>
        <w:bottom w:val="none" w:sz="0" w:space="0" w:color="auto"/>
        <w:right w:val="none" w:sz="0" w:space="0" w:color="auto"/>
      </w:divBdr>
      <w:divsChild>
        <w:div w:id="79525860">
          <w:marLeft w:val="0"/>
          <w:marRight w:val="0"/>
          <w:marTop w:val="0"/>
          <w:marBottom w:val="0"/>
          <w:divBdr>
            <w:top w:val="none" w:sz="0" w:space="0" w:color="auto"/>
            <w:left w:val="none" w:sz="0" w:space="0" w:color="auto"/>
            <w:bottom w:val="none" w:sz="0" w:space="0" w:color="auto"/>
            <w:right w:val="none" w:sz="0" w:space="0" w:color="auto"/>
          </w:divBdr>
        </w:div>
        <w:div w:id="317808221">
          <w:marLeft w:val="0"/>
          <w:marRight w:val="0"/>
          <w:marTop w:val="0"/>
          <w:marBottom w:val="0"/>
          <w:divBdr>
            <w:top w:val="none" w:sz="0" w:space="0" w:color="auto"/>
            <w:left w:val="none" w:sz="0" w:space="0" w:color="auto"/>
            <w:bottom w:val="none" w:sz="0" w:space="0" w:color="auto"/>
            <w:right w:val="none" w:sz="0" w:space="0" w:color="auto"/>
          </w:divBdr>
        </w:div>
        <w:div w:id="430703574">
          <w:marLeft w:val="0"/>
          <w:marRight w:val="0"/>
          <w:marTop w:val="0"/>
          <w:marBottom w:val="0"/>
          <w:divBdr>
            <w:top w:val="none" w:sz="0" w:space="0" w:color="auto"/>
            <w:left w:val="none" w:sz="0" w:space="0" w:color="auto"/>
            <w:bottom w:val="none" w:sz="0" w:space="0" w:color="auto"/>
            <w:right w:val="none" w:sz="0" w:space="0" w:color="auto"/>
          </w:divBdr>
        </w:div>
        <w:div w:id="456485048">
          <w:marLeft w:val="0"/>
          <w:marRight w:val="0"/>
          <w:marTop w:val="0"/>
          <w:marBottom w:val="0"/>
          <w:divBdr>
            <w:top w:val="none" w:sz="0" w:space="0" w:color="auto"/>
            <w:left w:val="none" w:sz="0" w:space="0" w:color="auto"/>
            <w:bottom w:val="none" w:sz="0" w:space="0" w:color="auto"/>
            <w:right w:val="none" w:sz="0" w:space="0" w:color="auto"/>
          </w:divBdr>
        </w:div>
        <w:div w:id="624850717">
          <w:marLeft w:val="0"/>
          <w:marRight w:val="0"/>
          <w:marTop w:val="0"/>
          <w:marBottom w:val="0"/>
          <w:divBdr>
            <w:top w:val="none" w:sz="0" w:space="0" w:color="auto"/>
            <w:left w:val="none" w:sz="0" w:space="0" w:color="auto"/>
            <w:bottom w:val="none" w:sz="0" w:space="0" w:color="auto"/>
            <w:right w:val="none" w:sz="0" w:space="0" w:color="auto"/>
          </w:divBdr>
        </w:div>
        <w:div w:id="770516848">
          <w:marLeft w:val="0"/>
          <w:marRight w:val="0"/>
          <w:marTop w:val="0"/>
          <w:marBottom w:val="0"/>
          <w:divBdr>
            <w:top w:val="none" w:sz="0" w:space="0" w:color="auto"/>
            <w:left w:val="none" w:sz="0" w:space="0" w:color="auto"/>
            <w:bottom w:val="none" w:sz="0" w:space="0" w:color="auto"/>
            <w:right w:val="none" w:sz="0" w:space="0" w:color="auto"/>
          </w:divBdr>
        </w:div>
        <w:div w:id="883440726">
          <w:marLeft w:val="0"/>
          <w:marRight w:val="0"/>
          <w:marTop w:val="0"/>
          <w:marBottom w:val="0"/>
          <w:divBdr>
            <w:top w:val="none" w:sz="0" w:space="0" w:color="auto"/>
            <w:left w:val="none" w:sz="0" w:space="0" w:color="auto"/>
            <w:bottom w:val="none" w:sz="0" w:space="0" w:color="auto"/>
            <w:right w:val="none" w:sz="0" w:space="0" w:color="auto"/>
          </w:divBdr>
        </w:div>
        <w:div w:id="1213032007">
          <w:marLeft w:val="0"/>
          <w:marRight w:val="0"/>
          <w:marTop w:val="0"/>
          <w:marBottom w:val="0"/>
          <w:divBdr>
            <w:top w:val="none" w:sz="0" w:space="0" w:color="auto"/>
            <w:left w:val="none" w:sz="0" w:space="0" w:color="auto"/>
            <w:bottom w:val="none" w:sz="0" w:space="0" w:color="auto"/>
            <w:right w:val="none" w:sz="0" w:space="0" w:color="auto"/>
          </w:divBdr>
        </w:div>
        <w:div w:id="1526405635">
          <w:marLeft w:val="0"/>
          <w:marRight w:val="0"/>
          <w:marTop w:val="0"/>
          <w:marBottom w:val="0"/>
          <w:divBdr>
            <w:top w:val="none" w:sz="0" w:space="0" w:color="auto"/>
            <w:left w:val="none" w:sz="0" w:space="0" w:color="auto"/>
            <w:bottom w:val="none" w:sz="0" w:space="0" w:color="auto"/>
            <w:right w:val="none" w:sz="0" w:space="0" w:color="auto"/>
          </w:divBdr>
        </w:div>
        <w:div w:id="1802573371">
          <w:marLeft w:val="0"/>
          <w:marRight w:val="0"/>
          <w:marTop w:val="0"/>
          <w:marBottom w:val="0"/>
          <w:divBdr>
            <w:top w:val="none" w:sz="0" w:space="0" w:color="auto"/>
            <w:left w:val="none" w:sz="0" w:space="0" w:color="auto"/>
            <w:bottom w:val="none" w:sz="0" w:space="0" w:color="auto"/>
            <w:right w:val="none" w:sz="0" w:space="0" w:color="auto"/>
          </w:divBdr>
        </w:div>
        <w:div w:id="1878200438">
          <w:marLeft w:val="0"/>
          <w:marRight w:val="0"/>
          <w:marTop w:val="0"/>
          <w:marBottom w:val="0"/>
          <w:divBdr>
            <w:top w:val="none" w:sz="0" w:space="0" w:color="auto"/>
            <w:left w:val="none" w:sz="0" w:space="0" w:color="auto"/>
            <w:bottom w:val="none" w:sz="0" w:space="0" w:color="auto"/>
            <w:right w:val="none" w:sz="0" w:space="0" w:color="auto"/>
          </w:divBdr>
        </w:div>
        <w:div w:id="1956062021">
          <w:marLeft w:val="0"/>
          <w:marRight w:val="0"/>
          <w:marTop w:val="0"/>
          <w:marBottom w:val="0"/>
          <w:divBdr>
            <w:top w:val="none" w:sz="0" w:space="0" w:color="auto"/>
            <w:left w:val="none" w:sz="0" w:space="0" w:color="auto"/>
            <w:bottom w:val="none" w:sz="0" w:space="0" w:color="auto"/>
            <w:right w:val="none" w:sz="0" w:space="0" w:color="auto"/>
          </w:divBdr>
        </w:div>
        <w:div w:id="2076657883">
          <w:marLeft w:val="0"/>
          <w:marRight w:val="0"/>
          <w:marTop w:val="0"/>
          <w:marBottom w:val="0"/>
          <w:divBdr>
            <w:top w:val="none" w:sz="0" w:space="0" w:color="auto"/>
            <w:left w:val="none" w:sz="0" w:space="0" w:color="auto"/>
            <w:bottom w:val="none" w:sz="0" w:space="0" w:color="auto"/>
            <w:right w:val="none" w:sz="0" w:space="0" w:color="auto"/>
          </w:divBdr>
        </w:div>
        <w:div w:id="2130974368">
          <w:marLeft w:val="0"/>
          <w:marRight w:val="0"/>
          <w:marTop w:val="0"/>
          <w:marBottom w:val="0"/>
          <w:divBdr>
            <w:top w:val="none" w:sz="0" w:space="0" w:color="auto"/>
            <w:left w:val="none" w:sz="0" w:space="0" w:color="auto"/>
            <w:bottom w:val="none" w:sz="0" w:space="0" w:color="auto"/>
            <w:right w:val="none" w:sz="0" w:space="0" w:color="auto"/>
          </w:divBdr>
        </w:div>
      </w:divsChild>
    </w:div>
    <w:div w:id="2016612025">
      <w:bodyDiv w:val="1"/>
      <w:marLeft w:val="0"/>
      <w:marRight w:val="0"/>
      <w:marTop w:val="0"/>
      <w:marBottom w:val="0"/>
      <w:divBdr>
        <w:top w:val="none" w:sz="0" w:space="0" w:color="auto"/>
        <w:left w:val="none" w:sz="0" w:space="0" w:color="auto"/>
        <w:bottom w:val="none" w:sz="0" w:space="0" w:color="auto"/>
        <w:right w:val="none" w:sz="0" w:space="0" w:color="auto"/>
      </w:divBdr>
      <w:divsChild>
        <w:div w:id="153954787">
          <w:marLeft w:val="0"/>
          <w:marRight w:val="0"/>
          <w:marTop w:val="0"/>
          <w:marBottom w:val="0"/>
          <w:divBdr>
            <w:top w:val="single" w:sz="2" w:space="0" w:color="E5E7EB"/>
            <w:left w:val="single" w:sz="2" w:space="0" w:color="E5E7EB"/>
            <w:bottom w:val="single" w:sz="2" w:space="0" w:color="E5E7EB"/>
            <w:right w:val="single" w:sz="2" w:space="0" w:color="E5E7EB"/>
          </w:divBdr>
        </w:div>
        <w:div w:id="263537055">
          <w:marLeft w:val="0"/>
          <w:marRight w:val="0"/>
          <w:marTop w:val="0"/>
          <w:marBottom w:val="0"/>
          <w:divBdr>
            <w:top w:val="single" w:sz="2" w:space="0" w:color="E5E7EB"/>
            <w:left w:val="single" w:sz="2" w:space="0" w:color="E5E7EB"/>
            <w:bottom w:val="single" w:sz="2" w:space="0" w:color="E5E7EB"/>
            <w:right w:val="single" w:sz="2" w:space="0" w:color="E5E7EB"/>
          </w:divBdr>
        </w:div>
        <w:div w:id="560946009">
          <w:marLeft w:val="0"/>
          <w:marRight w:val="0"/>
          <w:marTop w:val="0"/>
          <w:marBottom w:val="0"/>
          <w:divBdr>
            <w:top w:val="single" w:sz="2" w:space="0" w:color="E5E7EB"/>
            <w:left w:val="single" w:sz="2" w:space="0" w:color="E5E7EB"/>
            <w:bottom w:val="single" w:sz="2" w:space="0" w:color="E5E7EB"/>
            <w:right w:val="single" w:sz="2" w:space="0" w:color="E5E7EB"/>
          </w:divBdr>
        </w:div>
        <w:div w:id="579826083">
          <w:marLeft w:val="0"/>
          <w:marRight w:val="0"/>
          <w:marTop w:val="0"/>
          <w:marBottom w:val="0"/>
          <w:divBdr>
            <w:top w:val="single" w:sz="2" w:space="0" w:color="E5E7EB"/>
            <w:left w:val="single" w:sz="2" w:space="0" w:color="E5E7EB"/>
            <w:bottom w:val="single" w:sz="2" w:space="0" w:color="E5E7EB"/>
            <w:right w:val="single" w:sz="2" w:space="0" w:color="E5E7EB"/>
          </w:divBdr>
        </w:div>
        <w:div w:id="639919855">
          <w:marLeft w:val="0"/>
          <w:marRight w:val="0"/>
          <w:marTop w:val="0"/>
          <w:marBottom w:val="0"/>
          <w:divBdr>
            <w:top w:val="single" w:sz="2" w:space="0" w:color="E5E7EB"/>
            <w:left w:val="single" w:sz="2" w:space="0" w:color="E5E7EB"/>
            <w:bottom w:val="single" w:sz="2" w:space="0" w:color="E5E7EB"/>
            <w:right w:val="single" w:sz="2" w:space="0" w:color="E5E7EB"/>
          </w:divBdr>
        </w:div>
        <w:div w:id="980185738">
          <w:marLeft w:val="0"/>
          <w:marRight w:val="0"/>
          <w:marTop w:val="0"/>
          <w:marBottom w:val="0"/>
          <w:divBdr>
            <w:top w:val="single" w:sz="2" w:space="0" w:color="E5E7EB"/>
            <w:left w:val="single" w:sz="2" w:space="0" w:color="E5E7EB"/>
            <w:bottom w:val="single" w:sz="2" w:space="0" w:color="E5E7EB"/>
            <w:right w:val="single" w:sz="2" w:space="0" w:color="E5E7EB"/>
          </w:divBdr>
        </w:div>
        <w:div w:id="1287085927">
          <w:marLeft w:val="0"/>
          <w:marRight w:val="0"/>
          <w:marTop w:val="0"/>
          <w:marBottom w:val="0"/>
          <w:divBdr>
            <w:top w:val="single" w:sz="2" w:space="0" w:color="E5E7EB"/>
            <w:left w:val="single" w:sz="2" w:space="0" w:color="E5E7EB"/>
            <w:bottom w:val="single" w:sz="2" w:space="0" w:color="E5E7EB"/>
            <w:right w:val="single" w:sz="2" w:space="0" w:color="E5E7EB"/>
          </w:divBdr>
        </w:div>
        <w:div w:id="1290358315">
          <w:marLeft w:val="0"/>
          <w:marRight w:val="0"/>
          <w:marTop w:val="0"/>
          <w:marBottom w:val="0"/>
          <w:divBdr>
            <w:top w:val="single" w:sz="2" w:space="0" w:color="E5E7EB"/>
            <w:left w:val="single" w:sz="2" w:space="0" w:color="E5E7EB"/>
            <w:bottom w:val="single" w:sz="2" w:space="0" w:color="E5E7EB"/>
            <w:right w:val="single" w:sz="2" w:space="0" w:color="E5E7EB"/>
          </w:divBdr>
        </w:div>
        <w:div w:id="1927421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1300758">
      <w:bodyDiv w:val="1"/>
      <w:marLeft w:val="0"/>
      <w:marRight w:val="0"/>
      <w:marTop w:val="0"/>
      <w:marBottom w:val="0"/>
      <w:divBdr>
        <w:top w:val="none" w:sz="0" w:space="0" w:color="auto"/>
        <w:left w:val="none" w:sz="0" w:space="0" w:color="auto"/>
        <w:bottom w:val="none" w:sz="0" w:space="0" w:color="auto"/>
        <w:right w:val="none" w:sz="0" w:space="0" w:color="auto"/>
      </w:divBdr>
    </w:div>
    <w:div w:id="2080982288">
      <w:bodyDiv w:val="1"/>
      <w:marLeft w:val="0"/>
      <w:marRight w:val="0"/>
      <w:marTop w:val="0"/>
      <w:marBottom w:val="0"/>
      <w:divBdr>
        <w:top w:val="none" w:sz="0" w:space="0" w:color="auto"/>
        <w:left w:val="none" w:sz="0" w:space="0" w:color="auto"/>
        <w:bottom w:val="none" w:sz="0" w:space="0" w:color="auto"/>
        <w:right w:val="none" w:sz="0" w:space="0" w:color="auto"/>
      </w:divBdr>
    </w:div>
    <w:div w:id="2084444033">
      <w:bodyDiv w:val="1"/>
      <w:marLeft w:val="0"/>
      <w:marRight w:val="0"/>
      <w:marTop w:val="0"/>
      <w:marBottom w:val="0"/>
      <w:divBdr>
        <w:top w:val="none" w:sz="0" w:space="0" w:color="auto"/>
        <w:left w:val="none" w:sz="0" w:space="0" w:color="auto"/>
        <w:bottom w:val="none" w:sz="0" w:space="0" w:color="auto"/>
        <w:right w:val="none" w:sz="0" w:space="0" w:color="auto"/>
      </w:divBdr>
    </w:div>
    <w:div w:id="2098480528">
      <w:bodyDiv w:val="1"/>
      <w:marLeft w:val="0"/>
      <w:marRight w:val="0"/>
      <w:marTop w:val="0"/>
      <w:marBottom w:val="0"/>
      <w:divBdr>
        <w:top w:val="none" w:sz="0" w:space="0" w:color="auto"/>
        <w:left w:val="none" w:sz="0" w:space="0" w:color="auto"/>
        <w:bottom w:val="none" w:sz="0" w:space="0" w:color="auto"/>
        <w:right w:val="none" w:sz="0" w:space="0" w:color="auto"/>
      </w:divBdr>
      <w:divsChild>
        <w:div w:id="60831969">
          <w:marLeft w:val="0"/>
          <w:marRight w:val="0"/>
          <w:marTop w:val="0"/>
          <w:marBottom w:val="0"/>
          <w:divBdr>
            <w:top w:val="none" w:sz="0" w:space="0" w:color="auto"/>
            <w:left w:val="none" w:sz="0" w:space="0" w:color="auto"/>
            <w:bottom w:val="none" w:sz="0" w:space="0" w:color="auto"/>
            <w:right w:val="none" w:sz="0" w:space="0" w:color="auto"/>
          </w:divBdr>
        </w:div>
        <w:div w:id="353312653">
          <w:marLeft w:val="0"/>
          <w:marRight w:val="0"/>
          <w:marTop w:val="0"/>
          <w:marBottom w:val="0"/>
          <w:divBdr>
            <w:top w:val="none" w:sz="0" w:space="0" w:color="auto"/>
            <w:left w:val="none" w:sz="0" w:space="0" w:color="auto"/>
            <w:bottom w:val="none" w:sz="0" w:space="0" w:color="auto"/>
            <w:right w:val="none" w:sz="0" w:space="0" w:color="auto"/>
          </w:divBdr>
        </w:div>
        <w:div w:id="545529929">
          <w:marLeft w:val="0"/>
          <w:marRight w:val="0"/>
          <w:marTop w:val="0"/>
          <w:marBottom w:val="0"/>
          <w:divBdr>
            <w:top w:val="none" w:sz="0" w:space="0" w:color="auto"/>
            <w:left w:val="none" w:sz="0" w:space="0" w:color="auto"/>
            <w:bottom w:val="none" w:sz="0" w:space="0" w:color="auto"/>
            <w:right w:val="none" w:sz="0" w:space="0" w:color="auto"/>
          </w:divBdr>
        </w:div>
        <w:div w:id="557126950">
          <w:marLeft w:val="0"/>
          <w:marRight w:val="0"/>
          <w:marTop w:val="0"/>
          <w:marBottom w:val="0"/>
          <w:divBdr>
            <w:top w:val="none" w:sz="0" w:space="0" w:color="auto"/>
            <w:left w:val="none" w:sz="0" w:space="0" w:color="auto"/>
            <w:bottom w:val="none" w:sz="0" w:space="0" w:color="auto"/>
            <w:right w:val="none" w:sz="0" w:space="0" w:color="auto"/>
          </w:divBdr>
        </w:div>
        <w:div w:id="889071217">
          <w:marLeft w:val="0"/>
          <w:marRight w:val="0"/>
          <w:marTop w:val="0"/>
          <w:marBottom w:val="0"/>
          <w:divBdr>
            <w:top w:val="none" w:sz="0" w:space="0" w:color="auto"/>
            <w:left w:val="none" w:sz="0" w:space="0" w:color="auto"/>
            <w:bottom w:val="none" w:sz="0" w:space="0" w:color="auto"/>
            <w:right w:val="none" w:sz="0" w:space="0" w:color="auto"/>
          </w:divBdr>
        </w:div>
        <w:div w:id="953484578">
          <w:marLeft w:val="0"/>
          <w:marRight w:val="0"/>
          <w:marTop w:val="0"/>
          <w:marBottom w:val="0"/>
          <w:divBdr>
            <w:top w:val="none" w:sz="0" w:space="0" w:color="auto"/>
            <w:left w:val="none" w:sz="0" w:space="0" w:color="auto"/>
            <w:bottom w:val="none" w:sz="0" w:space="0" w:color="auto"/>
            <w:right w:val="none" w:sz="0" w:space="0" w:color="auto"/>
          </w:divBdr>
        </w:div>
        <w:div w:id="1305045145">
          <w:marLeft w:val="0"/>
          <w:marRight w:val="0"/>
          <w:marTop w:val="0"/>
          <w:marBottom w:val="0"/>
          <w:divBdr>
            <w:top w:val="none" w:sz="0" w:space="0" w:color="auto"/>
            <w:left w:val="none" w:sz="0" w:space="0" w:color="auto"/>
            <w:bottom w:val="none" w:sz="0" w:space="0" w:color="auto"/>
            <w:right w:val="none" w:sz="0" w:space="0" w:color="auto"/>
          </w:divBdr>
        </w:div>
        <w:div w:id="1322999291">
          <w:marLeft w:val="0"/>
          <w:marRight w:val="0"/>
          <w:marTop w:val="0"/>
          <w:marBottom w:val="0"/>
          <w:divBdr>
            <w:top w:val="none" w:sz="0" w:space="0" w:color="auto"/>
            <w:left w:val="none" w:sz="0" w:space="0" w:color="auto"/>
            <w:bottom w:val="none" w:sz="0" w:space="0" w:color="auto"/>
            <w:right w:val="none" w:sz="0" w:space="0" w:color="auto"/>
          </w:divBdr>
        </w:div>
        <w:div w:id="1630237038">
          <w:marLeft w:val="0"/>
          <w:marRight w:val="0"/>
          <w:marTop w:val="0"/>
          <w:marBottom w:val="0"/>
          <w:divBdr>
            <w:top w:val="none" w:sz="0" w:space="0" w:color="auto"/>
            <w:left w:val="none" w:sz="0" w:space="0" w:color="auto"/>
            <w:bottom w:val="none" w:sz="0" w:space="0" w:color="auto"/>
            <w:right w:val="none" w:sz="0" w:space="0" w:color="auto"/>
          </w:divBdr>
        </w:div>
        <w:div w:id="1662584328">
          <w:marLeft w:val="0"/>
          <w:marRight w:val="0"/>
          <w:marTop w:val="0"/>
          <w:marBottom w:val="0"/>
          <w:divBdr>
            <w:top w:val="none" w:sz="0" w:space="0" w:color="auto"/>
            <w:left w:val="none" w:sz="0" w:space="0" w:color="auto"/>
            <w:bottom w:val="none" w:sz="0" w:space="0" w:color="auto"/>
            <w:right w:val="none" w:sz="0" w:space="0" w:color="auto"/>
          </w:divBdr>
        </w:div>
        <w:div w:id="1750349154">
          <w:marLeft w:val="0"/>
          <w:marRight w:val="0"/>
          <w:marTop w:val="0"/>
          <w:marBottom w:val="0"/>
          <w:divBdr>
            <w:top w:val="none" w:sz="0" w:space="0" w:color="auto"/>
            <w:left w:val="none" w:sz="0" w:space="0" w:color="auto"/>
            <w:bottom w:val="none" w:sz="0" w:space="0" w:color="auto"/>
            <w:right w:val="none" w:sz="0" w:space="0" w:color="auto"/>
          </w:divBdr>
        </w:div>
        <w:div w:id="1815216802">
          <w:marLeft w:val="0"/>
          <w:marRight w:val="0"/>
          <w:marTop w:val="0"/>
          <w:marBottom w:val="0"/>
          <w:divBdr>
            <w:top w:val="none" w:sz="0" w:space="0" w:color="auto"/>
            <w:left w:val="none" w:sz="0" w:space="0" w:color="auto"/>
            <w:bottom w:val="none" w:sz="0" w:space="0" w:color="auto"/>
            <w:right w:val="none" w:sz="0" w:space="0" w:color="auto"/>
          </w:divBdr>
        </w:div>
        <w:div w:id="1918057688">
          <w:marLeft w:val="0"/>
          <w:marRight w:val="0"/>
          <w:marTop w:val="0"/>
          <w:marBottom w:val="0"/>
          <w:divBdr>
            <w:top w:val="none" w:sz="0" w:space="0" w:color="auto"/>
            <w:left w:val="none" w:sz="0" w:space="0" w:color="auto"/>
            <w:bottom w:val="none" w:sz="0" w:space="0" w:color="auto"/>
            <w:right w:val="none" w:sz="0" w:space="0" w:color="auto"/>
          </w:divBdr>
        </w:div>
        <w:div w:id="2129355031">
          <w:marLeft w:val="0"/>
          <w:marRight w:val="0"/>
          <w:marTop w:val="0"/>
          <w:marBottom w:val="0"/>
          <w:divBdr>
            <w:top w:val="none" w:sz="0" w:space="0" w:color="auto"/>
            <w:left w:val="none" w:sz="0" w:space="0" w:color="auto"/>
            <w:bottom w:val="none" w:sz="0" w:space="0" w:color="auto"/>
            <w:right w:val="none" w:sz="0" w:space="0" w:color="auto"/>
          </w:divBdr>
        </w:div>
      </w:divsChild>
    </w:div>
    <w:div w:id="2145614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etelip.com/gt/envio-de-sms/" TargetMode="External"/><Relationship Id="rId18" Type="http://schemas.openxmlformats.org/officeDocument/2006/relationships/hyperlink" Target="https://repositori.uji.es/xmlui/bitstream/handle/10234/130686/TFG_2014_GarciaAlcaideT.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edalyc.org/pdf/1735/173548405026.pdf" TargetMode="External"/><Relationship Id="rId7" Type="http://schemas.openxmlformats.org/officeDocument/2006/relationships/endnotes" Target="endnotes.xml"/><Relationship Id="rId12" Type="http://schemas.openxmlformats.org/officeDocument/2006/relationships/hyperlink" Target="http://www.azure.microsoft.com/es-es/pricing/calculator/" TargetMode="External"/><Relationship Id="rId17" Type="http://schemas.openxmlformats.org/officeDocument/2006/relationships/hyperlink" Target="https://www.cepal.org/es/enfoques/retos-oportunidades-la-educacion-secundaria-america-latina-caribe-durante-despues-la"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dol.gov/sites/dolgov/files/Reflexiones%20sobre%20las%20pr%C3%A1cticas%20educativas%20en%20el%20lugar%20de%20trabajo_Sintesis.pdf" TargetMode="External"/><Relationship Id="rId20" Type="http://schemas.openxmlformats.org/officeDocument/2006/relationships/hyperlink" Target="https://edu1stvess.com/es/beneficios-de-la-alianza-entre-padres-y-escuel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unicef.org/guatemala/comunicados-prensa/la-falta-de-igualdad-en-el-acceso-la-educaci%C3%B3n-distancia-en-el-contexto-de-la" TargetMode="External"/><Relationship Id="rId5" Type="http://schemas.openxmlformats.org/officeDocument/2006/relationships/webSettings" Target="webSettings.xml"/><Relationship Id="rId15" Type="http://schemas.openxmlformats.org/officeDocument/2006/relationships/hyperlink" Target="https://www.redalyc.org/journal/688/68869704010/html/" TargetMode="External"/><Relationship Id="rId23" Type="http://schemas.openxmlformats.org/officeDocument/2006/relationships/hyperlink" Target="https://imgbiblio.vaneduc.edu.ar/fulltext/files/TC130712.pdf" TargetMode="External"/><Relationship Id="rId10" Type="http://schemas.openxmlformats.org/officeDocument/2006/relationships/footer" Target="footer1.xml"/><Relationship Id="rId19" Type="http://schemas.openxmlformats.org/officeDocument/2006/relationships/hyperlink" Target="https://www.centrodeeducacioninfantiltrazos.com/beneficios-de-la-participacion-de-los-padres-en-la-escuel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www.researchgate.net/publication/345181583_Estrategias_de_afrontamiento_y_bienestar_psicologico_en_adolescentes_escolarizados_de_Tucuman"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resmama.com/la-importancia-de-la-comunicacion-entre-familias-y-escuela/" TargetMode="External"/><Relationship Id="rId13" Type="http://schemas.openxmlformats.org/officeDocument/2006/relationships/hyperlink" Target="https://www.scielo.br/j/ep/a/K3DRmyKP53SSwjvqXrt3tqk/?format=pdf" TargetMode="External"/><Relationship Id="rId18" Type="http://schemas.openxmlformats.org/officeDocument/2006/relationships/hyperlink" Target="https://www.nsd.us/cms/lib/CA02205759/Centricity/Domain/108/22-23_Annual_Notification_0622_Final_Spanish_-_ADA.pdf" TargetMode="External"/><Relationship Id="rId26" Type="http://schemas.openxmlformats.org/officeDocument/2006/relationships/hyperlink" Target="https://www.centrodeeducacioninfantiltrazos.com/beneficios-de-la-participacion-de-los-padres-en-la-escuela/" TargetMode="External"/><Relationship Id="rId3" Type="http://schemas.openxmlformats.org/officeDocument/2006/relationships/hyperlink" Target="https://prensa.gob.gt/comunicado-video-informativo/presentacion-de-la-aplicacion-movil-de-alimentacion-escolar" TargetMode="External"/><Relationship Id="rId21" Type="http://schemas.openxmlformats.org/officeDocument/2006/relationships/hyperlink" Target="https://www.researchgate.net/publication/345181583_Estrategias_de_afrontamiento_y_bienestar_psicologico_en_adolescentes_escolarizados_de_Tucuman" TargetMode="External"/><Relationship Id="rId7" Type="http://schemas.openxmlformats.org/officeDocument/2006/relationships/hyperlink" Target="https://www.euroinnova.us/blog/importancia-de-la-comunicacion-en-la-escuela--familia-y-comunidad" TargetMode="External"/><Relationship Id="rId12" Type="http://schemas.openxmlformats.org/officeDocument/2006/relationships/hyperlink" Target="https://educrea.cl/familia-escuela-6-retos-una-comunicacion-efectiva/" TargetMode="External"/><Relationship Id="rId17" Type="http://schemas.openxmlformats.org/officeDocument/2006/relationships/hyperlink" Target="https://www.aesd.net/docs/building/5/parent%20student%20handbook%20annual%20notice%202021-22%20span.pdf?id=4927" TargetMode="External"/><Relationship Id="rId25" Type="http://schemas.openxmlformats.org/officeDocument/2006/relationships/hyperlink" Target="https://repositori.uji.es/xmlui/bitstream/handle/10234/130686/TFG_2014_GarciaAlcaideT.pdf" TargetMode="External"/><Relationship Id="rId2" Type="http://schemas.openxmlformats.org/officeDocument/2006/relationships/hyperlink" Target="https://glifos.upana.edu.gt/library/images/5/50/III_Estuardo_Nehem%C3%ADas_Monroy_%281%29.pdf" TargetMode="External"/><Relationship Id="rId16" Type="http://schemas.openxmlformats.org/officeDocument/2006/relationships/hyperlink" Target="https://observatorio.tec.mx/edu-news/la-importancia-de-la-participacion-de-los-padres-en-la-educacion/" TargetMode="External"/><Relationship Id="rId20" Type="http://schemas.openxmlformats.org/officeDocument/2006/relationships/hyperlink" Target="https://www.unicef.org/guatemala/comunicados-prensa/la-falta-de-igualdad-en-el-acceso-la-educaci%C3%B3n-distancia-en-el-contexto-de-la" TargetMode="External"/><Relationship Id="rId29" Type="http://schemas.openxmlformats.org/officeDocument/2006/relationships/hyperlink" Target="https://www.dol.gov/sites/dolgov/files/Reflexiones%20sobre%20las%20pr%C3%A1cticas%20educativas%20en%20el%20lugar%20de%20trabajo_Sintesis.pdf" TargetMode="External"/><Relationship Id="rId1" Type="http://schemas.openxmlformats.org/officeDocument/2006/relationships/hyperlink" Target="https://repositorio.unan.edu.ni/14823/1/14823.pdf" TargetMode="External"/><Relationship Id="rId6" Type="http://schemas.openxmlformats.org/officeDocument/2006/relationships/hyperlink" Target="https://www.techtitute.com/gt/educacion/blog/tecnologia-aplicada-educacion" TargetMode="External"/><Relationship Id="rId11" Type="http://schemas.openxmlformats.org/officeDocument/2006/relationships/hyperlink" Target="https://educrea.cl/familia-escuela-6-retos-una-comunicacion-efectiva/" TargetMode="External"/><Relationship Id="rId24" Type="http://schemas.openxmlformats.org/officeDocument/2006/relationships/hyperlink" Target="https://www.redalyc.org/pdf/1735/173548405026.pdf" TargetMode="External"/><Relationship Id="rId5" Type="http://schemas.openxmlformats.org/officeDocument/2006/relationships/hyperlink" Target="https://www.parentcom.com/aplicaciones-y-sitios-web-para-centros-educativos/" TargetMode="External"/><Relationship Id="rId15" Type="http://schemas.openxmlformats.org/officeDocument/2006/relationships/hyperlink" Target="https://www.euroinnova.us/blog/importancia-de-la-comunicacion-en-la-escuela--familia-y-comunidad" TargetMode="External"/><Relationship Id="rId23" Type="http://schemas.openxmlformats.org/officeDocument/2006/relationships/hyperlink" Target="https://edu1stvess.com/es/beneficios-de-la-alianza-entre-padres-y-escuelas/" TargetMode="External"/><Relationship Id="rId28" Type="http://schemas.openxmlformats.org/officeDocument/2006/relationships/hyperlink" Target="https://www.redalyc.org/journal/688/68869704010/html/" TargetMode="External"/><Relationship Id="rId10" Type="http://schemas.openxmlformats.org/officeDocument/2006/relationships/hyperlink" Target="https://www.euroinnova.us/blog/importancia-de-la-comunicacion-en-la-escuela--familia-y-comunidad" TargetMode="External"/><Relationship Id="rId19" Type="http://schemas.openxmlformats.org/officeDocument/2006/relationships/hyperlink" Target="https://www.redalyc.org/journal/440/44055139004/html/" TargetMode="External"/><Relationship Id="rId4" Type="http://schemas.openxmlformats.org/officeDocument/2006/relationships/hyperlink" Target="https://raisinglanguagelearners.com/es/aplicaciones-para-la-comunicacion-entre-padres-y-maestros/" TargetMode="External"/><Relationship Id="rId9" Type="http://schemas.openxmlformats.org/officeDocument/2006/relationships/hyperlink" Target="https://educrea.cl/familia-escuela-6-retos-una-comunicacion-efectiva/" TargetMode="External"/><Relationship Id="rId14" Type="http://schemas.openxmlformats.org/officeDocument/2006/relationships/hyperlink" Target="https://www.scielo.cl/scielo.php?pid=S0718-73782016000100006&amp;script=sci_arttext" TargetMode="External"/><Relationship Id="rId22" Type="http://schemas.openxmlformats.org/officeDocument/2006/relationships/hyperlink" Target="https://imgbiblio.vaneduc.edu.ar/fulltext/files/TC130712.pdf" TargetMode="External"/><Relationship Id="rId27" Type="http://schemas.openxmlformats.org/officeDocument/2006/relationships/hyperlink" Target="https://www.cepal.org/es/enfoques/retos-oportunidades-la-educacion-secundaria-america-latina-caribe-durante-despues-l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Pér18</b:Tag>
    <b:SourceType>ArticleInAPeriodical</b:SourceType>
    <b:Guid>{78872273-8251-44CF-A468-6A7B5CD5A642}</b:Guid>
    <b:Year>2018</b:Year>
    <b:Pages>72-89</b:Pages>
    <b:Author>
      <b:Author>
        <b:NameList>
          <b:Person>
            <b:Last>Pérez-García</b:Last>
            <b:First>G.</b:First>
          </b:Person>
          <b:Person>
            <b:Last>Flores-Godoy</b:Last>
            <b:First>J.</b:First>
          </b:Person>
        </b:NameList>
      </b:Author>
    </b:Author>
    <b:Title>Factores asociados al abandono escolar en Guatemala.</b:Title>
    <b:PeriodicalTitle>Revista Guatemalteca de Educación, </b:PeriodicalTitle>
    <b:RefOrder>1</b:RefOrder>
  </b:Source>
  <b:Source>
    <b:Tag>Gar17</b:Tag>
    <b:SourceType>ArticleInAPeriodical</b:SourceType>
    <b:Guid>{2ADB27C5-C898-4683-88CF-5CFAECD21056}</b:Guid>
    <b:Title>El impacto de la pobreza en la educación: análisis de la desigualdad en el acceso y permanencia en la educación básica en Guatemala.</b:Title>
    <b:PeriodicalTitle>Revista Latinoamericana de Educación Inclusiva, 11(1)</b:PeriodicalTitle>
    <b:Year>2017</b:Year>
    <b:Pages>20-35</b:Pages>
    <b:Author>
      <b:Author>
        <b:NameList>
          <b:Person>
            <b:Last>García</b:Last>
            <b:Middle> M.</b:Middle>
            <b:First> L. </b:First>
          </b:Person>
        </b:NameList>
      </b:Author>
    </b:Author>
    <b:RefOrder>2</b:RefOrder>
  </b:Source>
  <b:Source xmlns:b="http://schemas.openxmlformats.org/officeDocument/2006/bibliography">
    <b:Tag>SEG18</b:Tag>
    <b:SourceType>DocumentFromInternetSite</b:SourceType>
    <b:Guid>{B7C2857B-9C97-497B-8C16-B340CF7C842E}</b:Guid>
    <b:Title>SEGEPLAN</b:Title>
    <b:Year>2018</b:Year>
    <b:Author>
      <b:Author>
        <b:NameList>
          <b:Person>
            <b:Last>SEGEPLAN</b:Last>
          </b:Person>
        </b:NameList>
      </b:Author>
    </b:Author>
    <b:URL>https://www.segeplan.gob.gt/downloads/2016/PGG2016-2020.pdf</b:URL>
    <b:RefOrder>3</b:RefOrder>
  </b:Source>
</b:Sources>
</file>

<file path=customXml/itemProps1.xml><?xml version="1.0" encoding="utf-8"?>
<ds:datastoreItem xmlns:ds="http://schemas.openxmlformats.org/officeDocument/2006/customXml" ds:itemID="{E1962F8A-D00F-4314-AFCC-B07F7EABB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9829</TotalTime>
  <Pages>1</Pages>
  <Words>9336</Words>
  <Characters>53686</Characters>
  <Application>Microsoft Office Word</Application>
  <DocSecurity>0</DocSecurity>
  <Lines>1533</Lines>
  <Paragraphs>840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18902 - JONATAN NOE PEREZ MORALES</dc:creator>
  <cp:keywords/>
  <dc:description/>
  <cp:lastModifiedBy>18902 - JONATAN NOE PEREZ MORALES</cp:lastModifiedBy>
  <cp:revision>6</cp:revision>
  <dcterms:created xsi:type="dcterms:W3CDTF">2023-05-20T17:54:00Z</dcterms:created>
  <dcterms:modified xsi:type="dcterms:W3CDTF">2023-10-25T02:14:00Z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931a3f6ade59a33206778ac797ca000d36d17ff948392d701a98ae2ca38e8c4f</vt:lpwstr>
  </property>
</Properties>
</file>